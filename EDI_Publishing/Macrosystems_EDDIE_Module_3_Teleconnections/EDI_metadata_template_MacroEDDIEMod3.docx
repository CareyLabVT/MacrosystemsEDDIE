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B419" w14:textId="77777777" w:rsidR="00382336" w:rsidRDefault="008B5349">
      <w:pPr>
        <w:pStyle w:val="Heading2"/>
        <w:spacing w:before="0" w:line="240" w:lineRule="auto"/>
      </w:pPr>
      <w:r>
        <w:t xml:space="preserve">Dataset Title </w:t>
      </w:r>
    </w:p>
    <w:p w14:paraId="63E6DD00" w14:textId="5A568B80" w:rsidR="00382336" w:rsidRDefault="008B5349">
      <w:pPr>
        <w:spacing w:after="0" w:line="240" w:lineRule="auto"/>
      </w:pPr>
      <w:r>
        <w:t xml:space="preserve">Macrosystems </w:t>
      </w:r>
      <w:r w:rsidRPr="00D5486C">
        <w:t xml:space="preserve">EDDIE Module </w:t>
      </w:r>
      <w:r w:rsidR="00D5486C" w:rsidRPr="00D5486C">
        <w:t>3: Teleconnections</w:t>
      </w:r>
    </w:p>
    <w:p w14:paraId="2AB93280" w14:textId="77777777" w:rsidR="00382336" w:rsidRDefault="00382336">
      <w:pPr>
        <w:pStyle w:val="Heading2"/>
        <w:spacing w:before="0" w:line="240" w:lineRule="auto"/>
      </w:pPr>
    </w:p>
    <w:p w14:paraId="1DD328C0" w14:textId="77777777" w:rsidR="00382336" w:rsidRDefault="008B5349">
      <w:pPr>
        <w:pStyle w:val="Heading2"/>
        <w:spacing w:before="0" w:line="240" w:lineRule="auto"/>
      </w:pPr>
      <w:r>
        <w:t>Short name or nickname you use to refer to this dataset:</w:t>
      </w:r>
    </w:p>
    <w:p w14:paraId="48CF15D5" w14:textId="0D319DAA" w:rsidR="00382336" w:rsidRDefault="008B5349">
      <w:pPr>
        <w:spacing w:after="0" w:line="240" w:lineRule="auto"/>
      </w:pPr>
      <w:r>
        <w:t xml:space="preserve">Macrosystems EDDIE Module </w:t>
      </w:r>
      <w:r w:rsidR="00A26EB3">
        <w:t>3</w:t>
      </w:r>
    </w:p>
    <w:p w14:paraId="4B855C2D" w14:textId="77777777" w:rsidR="00382336" w:rsidRDefault="00382336">
      <w:pPr>
        <w:pStyle w:val="Heading2"/>
        <w:spacing w:before="0" w:line="240" w:lineRule="auto"/>
      </w:pPr>
    </w:p>
    <w:p w14:paraId="562E1558" w14:textId="77777777" w:rsidR="00382336" w:rsidRDefault="008B5349">
      <w:pPr>
        <w:pStyle w:val="Heading2"/>
        <w:spacing w:before="0" w:line="240" w:lineRule="auto"/>
      </w:pPr>
      <w:r>
        <w:t xml:space="preserve">Abstract </w:t>
      </w:r>
    </w:p>
    <w:p w14:paraId="4474BFDF" w14:textId="0D72F455" w:rsidR="00484E6B" w:rsidRDefault="00D5486C" w:rsidP="00D5486C">
      <w:pPr>
        <w:spacing w:after="0" w:line="240" w:lineRule="auto"/>
      </w:pPr>
      <w:r w:rsidRPr="00D5486C">
        <w:t>Ecosystems can be influenced by teleconnections, in which meteorological, societal, and/or ecological phenomenon link remote regions via cause and effect relationships. Because it is difficult to predict how ecosystems will respond to drivers from remote regions, many researchers are using models to simulate different teleconnection scenarios and see how ecosystems respond. For example, lake simulation models provide a powerful tool for exploring how lake thermal structure and ice cover respond to climate teleconnections such as the El Niño/Southern Oscillation (ENSO).</w:t>
      </w:r>
      <w:r w:rsidR="008B5349" w:rsidRPr="00A26EB3">
        <w:rPr>
          <w:highlight w:val="yellow"/>
        </w:rPr>
        <w:br/>
      </w:r>
      <w:r w:rsidR="008B5349" w:rsidRPr="00A26EB3">
        <w:rPr>
          <w:highlight w:val="yellow"/>
        </w:rPr>
        <w:br/>
      </w:r>
      <w:r w:rsidRPr="00D5486C">
        <w:t>In this module, students will learn how to set up a lake model and "force" the model with climate scenarios to test hypotheses about how far-away drivers interact with local lake characteristics to affect lake temperatures and ice cover in different lakes. The overarching goal of this module is for students to explore new modeling and computing tools while learning fundamental concepts about how teleconnections affect lake temperatures and ice cover. The A-B-C structure of this module makes it flexible and adaptable to a range of student levels and course structures.</w:t>
      </w:r>
    </w:p>
    <w:p w14:paraId="0E140D64" w14:textId="77777777" w:rsidR="00D5486C" w:rsidRDefault="00D5486C" w:rsidP="00D5486C">
      <w:pPr>
        <w:spacing w:after="0" w:line="240" w:lineRule="auto"/>
      </w:pPr>
    </w:p>
    <w:p w14:paraId="1F2C8EF9" w14:textId="77777777" w:rsidR="00382336" w:rsidRDefault="008B5349">
      <w:pPr>
        <w:spacing w:after="0" w:line="240" w:lineRule="auto"/>
      </w:pPr>
      <w:r>
        <w:t xml:space="preserve">This dataset contains instructional materials and the files necessary to run the complete module. Readers are referred to the GLM science manual (Hipsey et al. 2014) for further details on model configuration. </w:t>
      </w:r>
    </w:p>
    <w:p w14:paraId="0B75B164" w14:textId="77777777" w:rsidR="00382336" w:rsidRDefault="00382336">
      <w:pPr>
        <w:pStyle w:val="Heading2"/>
        <w:spacing w:before="0" w:line="240" w:lineRule="auto"/>
      </w:pPr>
    </w:p>
    <w:p w14:paraId="3D22EF04" w14:textId="77777777" w:rsidR="00382336" w:rsidRDefault="008B5349">
      <w:pPr>
        <w:pStyle w:val="Heading2"/>
        <w:spacing w:before="0" w:line="240" w:lineRule="auto"/>
      </w:pPr>
      <w:r>
        <w:t xml:space="preserve">Investigators </w:t>
      </w:r>
    </w:p>
    <w:tbl>
      <w:tblPr>
        <w:tblStyle w:val="a"/>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740"/>
        <w:gridCol w:w="1672"/>
        <w:gridCol w:w="1965"/>
        <w:gridCol w:w="1455"/>
      </w:tblGrid>
      <w:tr w:rsidR="00382336" w14:paraId="44612B58" w14:textId="77777777">
        <w:tc>
          <w:tcPr>
            <w:tcW w:w="1476" w:type="dxa"/>
            <w:shd w:val="clear" w:color="auto" w:fill="4F81BD"/>
          </w:tcPr>
          <w:p w14:paraId="0038544F" w14:textId="77777777" w:rsidR="00382336" w:rsidRDefault="008B5349">
            <w:pPr>
              <w:rPr>
                <w:color w:val="FFFFFF"/>
              </w:rPr>
            </w:pPr>
            <w:r>
              <w:rPr>
                <w:color w:val="FFFFFF"/>
              </w:rPr>
              <w:t>First Name</w:t>
            </w:r>
          </w:p>
        </w:tc>
        <w:tc>
          <w:tcPr>
            <w:tcW w:w="1035" w:type="dxa"/>
            <w:shd w:val="clear" w:color="auto" w:fill="4F81BD"/>
          </w:tcPr>
          <w:p w14:paraId="0C0704BD" w14:textId="77777777" w:rsidR="00382336" w:rsidRDefault="008B5349">
            <w:pPr>
              <w:rPr>
                <w:color w:val="FFFFFF"/>
              </w:rPr>
            </w:pPr>
            <w:r>
              <w:rPr>
                <w:color w:val="FFFFFF"/>
              </w:rPr>
              <w:t>Middle Initial</w:t>
            </w:r>
          </w:p>
        </w:tc>
        <w:tc>
          <w:tcPr>
            <w:tcW w:w="1740" w:type="dxa"/>
            <w:shd w:val="clear" w:color="auto" w:fill="4F81BD"/>
          </w:tcPr>
          <w:p w14:paraId="044D7652" w14:textId="77777777" w:rsidR="00382336" w:rsidRDefault="008B5349">
            <w:pPr>
              <w:rPr>
                <w:color w:val="FFFFFF"/>
              </w:rPr>
            </w:pPr>
            <w:r>
              <w:rPr>
                <w:color w:val="FFFFFF"/>
              </w:rPr>
              <w:t>Last Name</w:t>
            </w:r>
          </w:p>
        </w:tc>
        <w:tc>
          <w:tcPr>
            <w:tcW w:w="1672" w:type="dxa"/>
            <w:shd w:val="clear" w:color="auto" w:fill="4F81BD"/>
          </w:tcPr>
          <w:p w14:paraId="2AC0D75C" w14:textId="77777777" w:rsidR="00382336" w:rsidRDefault="008B5349">
            <w:pPr>
              <w:rPr>
                <w:color w:val="FFFFFF"/>
              </w:rPr>
            </w:pPr>
            <w:r>
              <w:rPr>
                <w:color w:val="FFFFFF"/>
              </w:rPr>
              <w:t>Organization</w:t>
            </w:r>
          </w:p>
        </w:tc>
        <w:tc>
          <w:tcPr>
            <w:tcW w:w="1965" w:type="dxa"/>
            <w:shd w:val="clear" w:color="auto" w:fill="4F81BD"/>
          </w:tcPr>
          <w:p w14:paraId="4312BC1E" w14:textId="77777777" w:rsidR="00382336" w:rsidRDefault="008B5349">
            <w:pPr>
              <w:rPr>
                <w:color w:val="FFFFFF"/>
              </w:rPr>
            </w:pPr>
            <w:r>
              <w:rPr>
                <w:color w:val="FFFFFF"/>
              </w:rPr>
              <w:t>e-mail address</w:t>
            </w:r>
          </w:p>
        </w:tc>
        <w:tc>
          <w:tcPr>
            <w:tcW w:w="1455" w:type="dxa"/>
            <w:shd w:val="clear" w:color="auto" w:fill="4F81BD"/>
          </w:tcPr>
          <w:p w14:paraId="40C799B9" w14:textId="77777777" w:rsidR="00382336" w:rsidRDefault="008B5349">
            <w:pPr>
              <w:rPr>
                <w:color w:val="FFFFFF"/>
              </w:rPr>
            </w:pPr>
            <w:proofErr w:type="spellStart"/>
            <w:r>
              <w:rPr>
                <w:color w:val="FFFFFF"/>
              </w:rPr>
              <w:t>ORCID</w:t>
            </w:r>
            <w:proofErr w:type="spellEnd"/>
            <w:r>
              <w:rPr>
                <w:color w:val="FFFFFF"/>
              </w:rPr>
              <w:t xml:space="preserve"> ID (optional)</w:t>
            </w:r>
          </w:p>
        </w:tc>
      </w:tr>
      <w:tr w:rsidR="00D5486C" w14:paraId="0A696B7C" w14:textId="77777777">
        <w:tc>
          <w:tcPr>
            <w:tcW w:w="1476" w:type="dxa"/>
          </w:tcPr>
          <w:p w14:paraId="25AD8EE4" w14:textId="2CB34524" w:rsidR="00D5486C" w:rsidRDefault="00D5486C" w:rsidP="00D5486C">
            <w:r>
              <w:t>Kaitlin</w:t>
            </w:r>
          </w:p>
        </w:tc>
        <w:tc>
          <w:tcPr>
            <w:tcW w:w="1035" w:type="dxa"/>
          </w:tcPr>
          <w:p w14:paraId="0E4F8684" w14:textId="74703072" w:rsidR="00D5486C" w:rsidRDefault="00D5486C" w:rsidP="00D5486C">
            <w:r>
              <w:t>J.</w:t>
            </w:r>
          </w:p>
        </w:tc>
        <w:tc>
          <w:tcPr>
            <w:tcW w:w="1740" w:type="dxa"/>
          </w:tcPr>
          <w:p w14:paraId="1BE82696" w14:textId="0EFF725D" w:rsidR="00D5486C" w:rsidRDefault="00D5486C" w:rsidP="00D5486C">
            <w:r>
              <w:t>Farrell</w:t>
            </w:r>
          </w:p>
        </w:tc>
        <w:tc>
          <w:tcPr>
            <w:tcW w:w="1672" w:type="dxa"/>
          </w:tcPr>
          <w:p w14:paraId="341CF78C" w14:textId="78D31174" w:rsidR="00D5486C" w:rsidRDefault="00D5486C" w:rsidP="00D5486C">
            <w:r>
              <w:t>Virginia Tech</w:t>
            </w:r>
          </w:p>
        </w:tc>
        <w:tc>
          <w:tcPr>
            <w:tcW w:w="1965" w:type="dxa"/>
          </w:tcPr>
          <w:p w14:paraId="56519265" w14:textId="54518DC5" w:rsidR="00D5486C" w:rsidRDefault="00D5486C" w:rsidP="00D5486C">
            <w:r>
              <w:t>farrellk@vt.edu</w:t>
            </w:r>
          </w:p>
        </w:tc>
        <w:tc>
          <w:tcPr>
            <w:tcW w:w="1455" w:type="dxa"/>
          </w:tcPr>
          <w:p w14:paraId="126A130C" w14:textId="57B89781" w:rsidR="00D5486C" w:rsidRDefault="008F7268" w:rsidP="00D5486C">
            <w:pPr>
              <w:rPr>
                <w:color w:val="0000FF"/>
                <w:u w:val="single"/>
              </w:rPr>
            </w:pPr>
            <w:hyperlink r:id="rId6">
              <w:r w:rsidR="00D5486C">
                <w:rPr>
                  <w:color w:val="1155CC"/>
                  <w:sz w:val="21"/>
                  <w:szCs w:val="21"/>
                  <w:u w:val="single"/>
                </w:rPr>
                <w:t>0000-0002-4709-7749</w:t>
              </w:r>
            </w:hyperlink>
          </w:p>
        </w:tc>
      </w:tr>
      <w:tr w:rsidR="00D5486C" w14:paraId="49F5E302" w14:textId="77777777">
        <w:tc>
          <w:tcPr>
            <w:tcW w:w="1476" w:type="dxa"/>
          </w:tcPr>
          <w:p w14:paraId="5EC8A057" w14:textId="77777777" w:rsidR="00D5486C" w:rsidRDefault="00D5486C" w:rsidP="00D5486C">
            <w:r>
              <w:t>Cayelan</w:t>
            </w:r>
          </w:p>
        </w:tc>
        <w:tc>
          <w:tcPr>
            <w:tcW w:w="1035" w:type="dxa"/>
          </w:tcPr>
          <w:p w14:paraId="51BC0D7C" w14:textId="77777777" w:rsidR="00D5486C" w:rsidRDefault="00D5486C" w:rsidP="00D5486C">
            <w:r>
              <w:t>C.</w:t>
            </w:r>
          </w:p>
        </w:tc>
        <w:tc>
          <w:tcPr>
            <w:tcW w:w="1740" w:type="dxa"/>
          </w:tcPr>
          <w:p w14:paraId="365E2CC2" w14:textId="77777777" w:rsidR="00D5486C" w:rsidRDefault="00D5486C" w:rsidP="00D5486C">
            <w:r>
              <w:t>Carey</w:t>
            </w:r>
          </w:p>
        </w:tc>
        <w:tc>
          <w:tcPr>
            <w:tcW w:w="1672" w:type="dxa"/>
          </w:tcPr>
          <w:p w14:paraId="55E7D8BB" w14:textId="77777777" w:rsidR="00D5486C" w:rsidRDefault="00D5486C" w:rsidP="00D5486C">
            <w:r>
              <w:t>Virginia Tech</w:t>
            </w:r>
          </w:p>
        </w:tc>
        <w:tc>
          <w:tcPr>
            <w:tcW w:w="1965" w:type="dxa"/>
          </w:tcPr>
          <w:p w14:paraId="3A725800" w14:textId="77777777" w:rsidR="00D5486C" w:rsidRDefault="00D5486C" w:rsidP="00D5486C">
            <w:r>
              <w:t>Cayelan@vt.edu</w:t>
            </w:r>
          </w:p>
        </w:tc>
        <w:tc>
          <w:tcPr>
            <w:tcW w:w="1455" w:type="dxa"/>
          </w:tcPr>
          <w:p w14:paraId="4FA6B837" w14:textId="77777777" w:rsidR="00D5486C" w:rsidRDefault="008F7268" w:rsidP="00D5486C">
            <w:hyperlink r:id="rId7">
              <w:r w:rsidR="00D5486C">
                <w:rPr>
                  <w:color w:val="0000FF"/>
                  <w:u w:val="single"/>
                </w:rPr>
                <w:t>0000-0001-8835-4476</w:t>
              </w:r>
            </w:hyperlink>
          </w:p>
        </w:tc>
      </w:tr>
    </w:tbl>
    <w:p w14:paraId="40FAA384" w14:textId="77777777" w:rsidR="00382336" w:rsidRDefault="00382336">
      <w:pPr>
        <w:spacing w:after="0" w:line="240" w:lineRule="auto"/>
      </w:pPr>
    </w:p>
    <w:p w14:paraId="6A5FE095" w14:textId="77777777" w:rsidR="00382336" w:rsidRDefault="008B5349">
      <w:pPr>
        <w:pStyle w:val="Heading2"/>
        <w:spacing w:before="0" w:line="240" w:lineRule="auto"/>
      </w:pPr>
      <w:r>
        <w:t xml:space="preserve">Other personnel names and roles </w:t>
      </w:r>
    </w:p>
    <w:tbl>
      <w:tblPr>
        <w:tblStyle w:val="a0"/>
        <w:tblW w:w="93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78"/>
        <w:gridCol w:w="1137"/>
        <w:gridCol w:w="1277"/>
        <w:gridCol w:w="1613"/>
        <w:gridCol w:w="1366"/>
        <w:gridCol w:w="1466"/>
        <w:gridCol w:w="1213"/>
      </w:tblGrid>
      <w:tr w:rsidR="00382336" w14:paraId="54F9C1B7" w14:textId="77777777">
        <w:tc>
          <w:tcPr>
            <w:tcW w:w="1278" w:type="dxa"/>
            <w:shd w:val="clear" w:color="auto" w:fill="4F81BD"/>
          </w:tcPr>
          <w:p w14:paraId="7B37A7F7" w14:textId="77777777" w:rsidR="00382336" w:rsidRDefault="008B5349">
            <w:pPr>
              <w:rPr>
                <w:color w:val="FFFFFF"/>
              </w:rPr>
            </w:pPr>
            <w:r>
              <w:rPr>
                <w:color w:val="FFFFFF"/>
              </w:rPr>
              <w:t>First Name</w:t>
            </w:r>
          </w:p>
        </w:tc>
        <w:tc>
          <w:tcPr>
            <w:tcW w:w="1137" w:type="dxa"/>
            <w:shd w:val="clear" w:color="auto" w:fill="4F81BD"/>
          </w:tcPr>
          <w:p w14:paraId="2133A7E4" w14:textId="77777777" w:rsidR="00382336" w:rsidRDefault="008B5349">
            <w:pPr>
              <w:rPr>
                <w:color w:val="FFFFFF"/>
              </w:rPr>
            </w:pPr>
            <w:r>
              <w:rPr>
                <w:color w:val="FFFFFF"/>
              </w:rPr>
              <w:t>Middle Initial</w:t>
            </w:r>
          </w:p>
        </w:tc>
        <w:tc>
          <w:tcPr>
            <w:tcW w:w="1277" w:type="dxa"/>
            <w:shd w:val="clear" w:color="auto" w:fill="4F81BD"/>
          </w:tcPr>
          <w:p w14:paraId="55BCA4BA" w14:textId="77777777" w:rsidR="00382336" w:rsidRDefault="008B5349">
            <w:pPr>
              <w:rPr>
                <w:color w:val="FFFFFF"/>
              </w:rPr>
            </w:pPr>
            <w:r>
              <w:rPr>
                <w:color w:val="FFFFFF"/>
              </w:rPr>
              <w:t>Last Name</w:t>
            </w:r>
          </w:p>
        </w:tc>
        <w:tc>
          <w:tcPr>
            <w:tcW w:w="1613" w:type="dxa"/>
            <w:shd w:val="clear" w:color="auto" w:fill="4F81BD"/>
          </w:tcPr>
          <w:p w14:paraId="410857AD" w14:textId="77777777" w:rsidR="00382336" w:rsidRDefault="008B5349">
            <w:pPr>
              <w:rPr>
                <w:color w:val="FFFFFF"/>
              </w:rPr>
            </w:pPr>
            <w:r>
              <w:rPr>
                <w:color w:val="FFFFFF"/>
              </w:rPr>
              <w:t>Organization</w:t>
            </w:r>
          </w:p>
        </w:tc>
        <w:tc>
          <w:tcPr>
            <w:tcW w:w="1366" w:type="dxa"/>
            <w:shd w:val="clear" w:color="auto" w:fill="4F81BD"/>
          </w:tcPr>
          <w:p w14:paraId="78185518" w14:textId="77777777" w:rsidR="00382336" w:rsidRDefault="008B5349">
            <w:pPr>
              <w:rPr>
                <w:color w:val="FFFFFF"/>
              </w:rPr>
            </w:pPr>
            <w:r>
              <w:rPr>
                <w:color w:val="FFFFFF"/>
              </w:rPr>
              <w:t>e-mail address</w:t>
            </w:r>
          </w:p>
        </w:tc>
        <w:tc>
          <w:tcPr>
            <w:tcW w:w="1466" w:type="dxa"/>
            <w:shd w:val="clear" w:color="auto" w:fill="4F81BD"/>
          </w:tcPr>
          <w:p w14:paraId="58858456" w14:textId="77777777" w:rsidR="00382336" w:rsidRDefault="008B5349">
            <w:pPr>
              <w:rPr>
                <w:color w:val="FFFFFF"/>
              </w:rPr>
            </w:pPr>
            <w:proofErr w:type="spellStart"/>
            <w:r>
              <w:rPr>
                <w:color w:val="FFFFFF"/>
              </w:rPr>
              <w:t>ORCID</w:t>
            </w:r>
            <w:proofErr w:type="spellEnd"/>
            <w:r>
              <w:rPr>
                <w:color w:val="FFFFFF"/>
              </w:rPr>
              <w:t xml:space="preserve"> ID (optional)</w:t>
            </w:r>
          </w:p>
        </w:tc>
        <w:tc>
          <w:tcPr>
            <w:tcW w:w="1213" w:type="dxa"/>
            <w:shd w:val="clear" w:color="auto" w:fill="4F81BD"/>
          </w:tcPr>
          <w:p w14:paraId="1532B295" w14:textId="77777777" w:rsidR="00382336" w:rsidRDefault="008B5349">
            <w:pPr>
              <w:rPr>
                <w:color w:val="FFFFFF"/>
              </w:rPr>
            </w:pPr>
            <w:r>
              <w:rPr>
                <w:color w:val="FFFFFF"/>
              </w:rPr>
              <w:t>Role in project</w:t>
            </w:r>
          </w:p>
        </w:tc>
      </w:tr>
      <w:tr w:rsidR="00382336" w14:paraId="0D6EDDD9" w14:textId="77777777">
        <w:tc>
          <w:tcPr>
            <w:tcW w:w="1278" w:type="dxa"/>
          </w:tcPr>
          <w:p w14:paraId="0C895D2E" w14:textId="77777777" w:rsidR="00382336" w:rsidRDefault="00382336"/>
        </w:tc>
        <w:tc>
          <w:tcPr>
            <w:tcW w:w="1137" w:type="dxa"/>
          </w:tcPr>
          <w:p w14:paraId="0CC85D12" w14:textId="77777777" w:rsidR="00382336" w:rsidRDefault="00382336"/>
        </w:tc>
        <w:tc>
          <w:tcPr>
            <w:tcW w:w="1277" w:type="dxa"/>
          </w:tcPr>
          <w:p w14:paraId="7DA72738" w14:textId="77777777" w:rsidR="00382336" w:rsidRDefault="00382336"/>
        </w:tc>
        <w:tc>
          <w:tcPr>
            <w:tcW w:w="1613" w:type="dxa"/>
          </w:tcPr>
          <w:p w14:paraId="10988B94" w14:textId="77777777" w:rsidR="00382336" w:rsidRDefault="00382336"/>
        </w:tc>
        <w:tc>
          <w:tcPr>
            <w:tcW w:w="1366" w:type="dxa"/>
          </w:tcPr>
          <w:p w14:paraId="472F6689" w14:textId="77777777" w:rsidR="00382336" w:rsidRDefault="00382336"/>
        </w:tc>
        <w:tc>
          <w:tcPr>
            <w:tcW w:w="1466" w:type="dxa"/>
          </w:tcPr>
          <w:p w14:paraId="007D7156" w14:textId="77777777" w:rsidR="00382336" w:rsidRDefault="00382336"/>
        </w:tc>
        <w:tc>
          <w:tcPr>
            <w:tcW w:w="1213" w:type="dxa"/>
          </w:tcPr>
          <w:p w14:paraId="6771A25E" w14:textId="77777777" w:rsidR="00382336" w:rsidRDefault="00382336"/>
        </w:tc>
      </w:tr>
    </w:tbl>
    <w:p w14:paraId="714189C6" w14:textId="77777777" w:rsidR="00382336" w:rsidRDefault="00382336">
      <w:pPr>
        <w:pStyle w:val="Heading2"/>
        <w:spacing w:before="0" w:line="240" w:lineRule="auto"/>
      </w:pPr>
    </w:p>
    <w:p w14:paraId="7A4F56C1" w14:textId="77777777" w:rsidR="00382336" w:rsidRDefault="008B5349">
      <w:pPr>
        <w:pStyle w:val="Heading2"/>
        <w:spacing w:before="0" w:line="240" w:lineRule="auto"/>
      </w:pPr>
      <w:r>
        <w:t xml:space="preserve">Keywords </w:t>
      </w:r>
    </w:p>
    <w:p w14:paraId="50C0249F" w14:textId="793BDF00" w:rsidR="00382336" w:rsidRDefault="008B5349">
      <w:pPr>
        <w:spacing w:after="0" w:line="240" w:lineRule="auto"/>
        <w:rPr>
          <w:highlight w:val="yellow"/>
        </w:rPr>
      </w:pPr>
      <w:r>
        <w:t xml:space="preserve">Carey Lab, Virginia Tech, modeling, lakes, </w:t>
      </w:r>
      <w:r w:rsidR="00D5486C" w:rsidRPr="00D5486C">
        <w:t xml:space="preserve">water temperature, </w:t>
      </w:r>
      <w:r w:rsidRPr="00D5486C">
        <w:t>climat</w:t>
      </w:r>
      <w:r w:rsidR="00D5486C" w:rsidRPr="00D5486C">
        <w:t>e, ENSO</w:t>
      </w:r>
      <w:r w:rsidR="00484E6B" w:rsidRPr="00D5486C">
        <w:t xml:space="preserve">, </w:t>
      </w:r>
      <w:r w:rsidRPr="00D5486C">
        <w:t>teaching</w:t>
      </w:r>
    </w:p>
    <w:p w14:paraId="7649C100" w14:textId="77777777" w:rsidR="00382336" w:rsidRDefault="00382336">
      <w:pPr>
        <w:pStyle w:val="Heading2"/>
        <w:spacing w:before="0" w:line="240" w:lineRule="auto"/>
      </w:pPr>
    </w:p>
    <w:p w14:paraId="067E03A8" w14:textId="77777777" w:rsidR="00382336" w:rsidRDefault="008B5349">
      <w:pPr>
        <w:pStyle w:val="Heading2"/>
        <w:spacing w:before="0" w:line="240" w:lineRule="auto"/>
      </w:pPr>
      <w:r>
        <w:t>Funding of this work:</w:t>
      </w:r>
    </w:p>
    <w:tbl>
      <w:tblPr>
        <w:tblStyle w:val="a1"/>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840"/>
        <w:gridCol w:w="1260"/>
        <w:gridCol w:w="2475"/>
        <w:gridCol w:w="1515"/>
        <w:gridCol w:w="1335"/>
      </w:tblGrid>
      <w:tr w:rsidR="00382336" w14:paraId="79A7D460" w14:textId="77777777">
        <w:tc>
          <w:tcPr>
            <w:tcW w:w="1005" w:type="dxa"/>
            <w:shd w:val="clear" w:color="auto" w:fill="4F81BD"/>
          </w:tcPr>
          <w:p w14:paraId="2B5EF1D0" w14:textId="77777777" w:rsidR="00382336" w:rsidRDefault="008B5349">
            <w:pPr>
              <w:rPr>
                <w:color w:val="FFFFFF"/>
              </w:rPr>
            </w:pPr>
            <w:r>
              <w:rPr>
                <w:color w:val="FFFFFF"/>
              </w:rPr>
              <w:t>PI First Name</w:t>
            </w:r>
          </w:p>
        </w:tc>
        <w:tc>
          <w:tcPr>
            <w:tcW w:w="915" w:type="dxa"/>
            <w:shd w:val="clear" w:color="auto" w:fill="4F81BD"/>
          </w:tcPr>
          <w:p w14:paraId="746F91B9" w14:textId="77777777" w:rsidR="00382336" w:rsidRDefault="008B5349">
            <w:pPr>
              <w:rPr>
                <w:color w:val="FFFFFF"/>
              </w:rPr>
            </w:pPr>
            <w:r>
              <w:rPr>
                <w:color w:val="FFFFFF"/>
              </w:rPr>
              <w:t>PI Middle Initial</w:t>
            </w:r>
          </w:p>
        </w:tc>
        <w:tc>
          <w:tcPr>
            <w:tcW w:w="840" w:type="dxa"/>
            <w:shd w:val="clear" w:color="auto" w:fill="4F81BD"/>
          </w:tcPr>
          <w:p w14:paraId="77366C40" w14:textId="77777777" w:rsidR="00382336" w:rsidRDefault="008B5349">
            <w:pPr>
              <w:rPr>
                <w:color w:val="FFFFFF"/>
              </w:rPr>
            </w:pPr>
            <w:r>
              <w:rPr>
                <w:color w:val="FFFFFF"/>
              </w:rPr>
              <w:t>PI Last Name</w:t>
            </w:r>
          </w:p>
        </w:tc>
        <w:tc>
          <w:tcPr>
            <w:tcW w:w="1260" w:type="dxa"/>
            <w:shd w:val="clear" w:color="auto" w:fill="4F81BD"/>
          </w:tcPr>
          <w:p w14:paraId="7DE3D1CD" w14:textId="77777777" w:rsidR="00382336" w:rsidRDefault="008B5349">
            <w:pPr>
              <w:rPr>
                <w:color w:val="FFFFFF"/>
              </w:rPr>
            </w:pPr>
            <w:r>
              <w:rPr>
                <w:color w:val="FFFFFF"/>
              </w:rPr>
              <w:t xml:space="preserve">PI </w:t>
            </w:r>
            <w:proofErr w:type="spellStart"/>
            <w:r>
              <w:rPr>
                <w:color w:val="FFFFFF"/>
              </w:rPr>
              <w:t>ORCID</w:t>
            </w:r>
            <w:proofErr w:type="spellEnd"/>
            <w:r>
              <w:rPr>
                <w:color w:val="FFFFFF"/>
              </w:rPr>
              <w:t xml:space="preserve"> ID (optional)</w:t>
            </w:r>
          </w:p>
        </w:tc>
        <w:tc>
          <w:tcPr>
            <w:tcW w:w="2475" w:type="dxa"/>
            <w:shd w:val="clear" w:color="auto" w:fill="4F81BD"/>
          </w:tcPr>
          <w:p w14:paraId="27F49DBC" w14:textId="77777777" w:rsidR="00382336" w:rsidRDefault="008B5349">
            <w:pPr>
              <w:rPr>
                <w:color w:val="FFFFFF"/>
              </w:rPr>
            </w:pPr>
            <w:r>
              <w:rPr>
                <w:color w:val="FFFFFF"/>
              </w:rPr>
              <w:t>Title of Grant</w:t>
            </w:r>
          </w:p>
        </w:tc>
        <w:tc>
          <w:tcPr>
            <w:tcW w:w="1515" w:type="dxa"/>
            <w:shd w:val="clear" w:color="auto" w:fill="4F81BD"/>
          </w:tcPr>
          <w:p w14:paraId="6E53FD4D" w14:textId="77777777" w:rsidR="00382336" w:rsidRDefault="008B5349">
            <w:pPr>
              <w:rPr>
                <w:color w:val="FFFFFF"/>
              </w:rPr>
            </w:pPr>
            <w:r>
              <w:rPr>
                <w:color w:val="FFFFFF"/>
              </w:rPr>
              <w:t>Funding Agency</w:t>
            </w:r>
          </w:p>
        </w:tc>
        <w:tc>
          <w:tcPr>
            <w:tcW w:w="1335" w:type="dxa"/>
            <w:shd w:val="clear" w:color="auto" w:fill="4F81BD"/>
          </w:tcPr>
          <w:p w14:paraId="2729622B" w14:textId="77777777" w:rsidR="00382336" w:rsidRDefault="008B5349">
            <w:pPr>
              <w:rPr>
                <w:color w:val="FFFFFF"/>
              </w:rPr>
            </w:pPr>
            <w:r>
              <w:rPr>
                <w:color w:val="FFFFFF"/>
              </w:rPr>
              <w:t>Funding Identification Number</w:t>
            </w:r>
          </w:p>
        </w:tc>
      </w:tr>
      <w:tr w:rsidR="00382336" w14:paraId="6DB07A09" w14:textId="77777777">
        <w:tc>
          <w:tcPr>
            <w:tcW w:w="1005" w:type="dxa"/>
          </w:tcPr>
          <w:p w14:paraId="368B4F07" w14:textId="77777777" w:rsidR="00382336" w:rsidRDefault="008B5349">
            <w:r>
              <w:t>Cayelan</w:t>
            </w:r>
          </w:p>
        </w:tc>
        <w:tc>
          <w:tcPr>
            <w:tcW w:w="915" w:type="dxa"/>
          </w:tcPr>
          <w:p w14:paraId="1963859B" w14:textId="77777777" w:rsidR="00382336" w:rsidRDefault="008B5349">
            <w:r>
              <w:t>C.</w:t>
            </w:r>
          </w:p>
        </w:tc>
        <w:tc>
          <w:tcPr>
            <w:tcW w:w="840" w:type="dxa"/>
          </w:tcPr>
          <w:p w14:paraId="1A09386B" w14:textId="77777777" w:rsidR="00382336" w:rsidRDefault="008B5349">
            <w:r>
              <w:t>Carey</w:t>
            </w:r>
          </w:p>
        </w:tc>
        <w:tc>
          <w:tcPr>
            <w:tcW w:w="1260" w:type="dxa"/>
          </w:tcPr>
          <w:p w14:paraId="6EC621AE" w14:textId="77777777" w:rsidR="00382336" w:rsidRDefault="008F7268">
            <w:hyperlink r:id="rId8">
              <w:r w:rsidR="008B5349">
                <w:rPr>
                  <w:color w:val="0000FF"/>
                  <w:u w:val="single"/>
                </w:rPr>
                <w:t>0000-0001-</w:t>
              </w:r>
              <w:r w:rsidR="008B5349">
                <w:rPr>
                  <w:color w:val="0000FF"/>
                  <w:u w:val="single"/>
                </w:rPr>
                <w:lastRenderedPageBreak/>
                <w:t>8835-4476</w:t>
              </w:r>
            </w:hyperlink>
          </w:p>
        </w:tc>
        <w:tc>
          <w:tcPr>
            <w:tcW w:w="2475" w:type="dxa"/>
          </w:tcPr>
          <w:p w14:paraId="420714FC" w14:textId="77777777" w:rsidR="00382336" w:rsidRDefault="008B5349">
            <w:r>
              <w:lastRenderedPageBreak/>
              <w:t xml:space="preserve">A macrosystems science </w:t>
            </w:r>
            <w:r>
              <w:lastRenderedPageBreak/>
              <w:t>training program: developing undergraduates' simulation modeling, distributed computing, and collaborative skills</w:t>
            </w:r>
          </w:p>
        </w:tc>
        <w:tc>
          <w:tcPr>
            <w:tcW w:w="1515" w:type="dxa"/>
          </w:tcPr>
          <w:p w14:paraId="24BCDC4B" w14:textId="77777777" w:rsidR="00382336" w:rsidRDefault="008B5349">
            <w:r>
              <w:lastRenderedPageBreak/>
              <w:t xml:space="preserve">National </w:t>
            </w:r>
            <w:r>
              <w:lastRenderedPageBreak/>
              <w:t>Science Foundation</w:t>
            </w:r>
          </w:p>
        </w:tc>
        <w:tc>
          <w:tcPr>
            <w:tcW w:w="1335" w:type="dxa"/>
          </w:tcPr>
          <w:p w14:paraId="7C5BED6D" w14:textId="77777777" w:rsidR="00382336" w:rsidRDefault="008B5349">
            <w:r>
              <w:lastRenderedPageBreak/>
              <w:t>EF 1702506</w:t>
            </w:r>
          </w:p>
        </w:tc>
      </w:tr>
    </w:tbl>
    <w:p w14:paraId="2FD38314" w14:textId="77777777" w:rsidR="00382336" w:rsidRDefault="00382336">
      <w:pPr>
        <w:spacing w:after="0" w:line="240" w:lineRule="auto"/>
      </w:pPr>
    </w:p>
    <w:p w14:paraId="60586636" w14:textId="77777777" w:rsidR="00382336" w:rsidRDefault="008B5349">
      <w:pPr>
        <w:pStyle w:val="Heading2"/>
        <w:spacing w:before="0" w:line="240" w:lineRule="auto"/>
      </w:pPr>
      <w:r>
        <w:t>Timeframe</w:t>
      </w:r>
    </w:p>
    <w:p w14:paraId="3A561E8D" w14:textId="60492951" w:rsidR="00382336" w:rsidRDefault="008B5349">
      <w:pPr>
        <w:numPr>
          <w:ilvl w:val="0"/>
          <w:numId w:val="2"/>
        </w:numPr>
        <w:pBdr>
          <w:top w:val="nil"/>
          <w:left w:val="nil"/>
          <w:bottom w:val="nil"/>
          <w:right w:val="nil"/>
          <w:between w:val="nil"/>
        </w:pBdr>
        <w:spacing w:after="0" w:line="240" w:lineRule="auto"/>
      </w:pPr>
      <w:r>
        <w:rPr>
          <w:color w:val="000000"/>
        </w:rPr>
        <w:t xml:space="preserve">Begin date: </w:t>
      </w:r>
      <w:r>
        <w:t>20</w:t>
      </w:r>
      <w:r w:rsidR="006D0A67">
        <w:t>1</w:t>
      </w:r>
      <w:r w:rsidR="00A26EB3">
        <w:t>8</w:t>
      </w:r>
      <w:r>
        <w:t>-</w:t>
      </w:r>
      <w:r w:rsidR="00A26EB3">
        <w:t>05</w:t>
      </w:r>
      <w:r>
        <w:t>-</w:t>
      </w:r>
      <w:r w:rsidR="00484E6B">
        <w:t>1</w:t>
      </w:r>
      <w:r w:rsidR="00A26EB3">
        <w:t>8</w:t>
      </w:r>
      <w:r w:rsidR="008D50B4">
        <w:tab/>
      </w:r>
      <w:r w:rsidR="008D50B4">
        <w:tab/>
        <w:t>(Module “birthday”)</w:t>
      </w:r>
    </w:p>
    <w:p w14:paraId="14DEE782" w14:textId="21C1DB5E" w:rsidR="00382336" w:rsidRDefault="008B5349">
      <w:pPr>
        <w:numPr>
          <w:ilvl w:val="0"/>
          <w:numId w:val="2"/>
        </w:numPr>
        <w:pBdr>
          <w:top w:val="nil"/>
          <w:left w:val="nil"/>
          <w:bottom w:val="nil"/>
          <w:right w:val="nil"/>
          <w:between w:val="nil"/>
        </w:pBdr>
        <w:spacing w:after="0" w:line="240" w:lineRule="auto"/>
      </w:pPr>
      <w:r>
        <w:rPr>
          <w:color w:val="000000"/>
        </w:rPr>
        <w:t xml:space="preserve">End date: </w:t>
      </w:r>
      <w:r>
        <w:t>20</w:t>
      </w:r>
      <w:r w:rsidR="006D0A67">
        <w:t>1</w:t>
      </w:r>
      <w:r w:rsidR="00484E6B">
        <w:t>9</w:t>
      </w:r>
      <w:r>
        <w:t>-</w:t>
      </w:r>
      <w:commentRangeStart w:id="0"/>
      <w:r w:rsidR="00484E6B" w:rsidRPr="00A26EB3">
        <w:rPr>
          <w:highlight w:val="yellow"/>
        </w:rPr>
        <w:t>03</w:t>
      </w:r>
      <w:r w:rsidRPr="00A26EB3">
        <w:rPr>
          <w:highlight w:val="yellow"/>
        </w:rPr>
        <w:t>-</w:t>
      </w:r>
      <w:r w:rsidR="006D0A67" w:rsidRPr="00A26EB3">
        <w:rPr>
          <w:highlight w:val="yellow"/>
        </w:rPr>
        <w:t>19</w:t>
      </w:r>
      <w:commentRangeEnd w:id="0"/>
      <w:r w:rsidR="00D5486C">
        <w:rPr>
          <w:rStyle w:val="CommentReference"/>
        </w:rPr>
        <w:commentReference w:id="0"/>
      </w:r>
      <w:r w:rsidR="008D50B4">
        <w:t xml:space="preserve"> </w:t>
      </w:r>
      <w:r w:rsidR="008D50B4">
        <w:tab/>
      </w:r>
      <w:r w:rsidR="008D50B4">
        <w:tab/>
        <w:t>(Module publication date)</w:t>
      </w:r>
    </w:p>
    <w:p w14:paraId="4664295D" w14:textId="77777777" w:rsidR="00382336" w:rsidRDefault="008B5349">
      <w:pPr>
        <w:numPr>
          <w:ilvl w:val="0"/>
          <w:numId w:val="2"/>
        </w:numPr>
        <w:pBdr>
          <w:top w:val="nil"/>
          <w:left w:val="nil"/>
          <w:bottom w:val="nil"/>
          <w:right w:val="nil"/>
          <w:between w:val="nil"/>
        </w:pBdr>
        <w:spacing w:after="0" w:line="240" w:lineRule="auto"/>
      </w:pPr>
      <w:r>
        <w:rPr>
          <w:color w:val="000000"/>
        </w:rPr>
        <w:t xml:space="preserve">Data collection ongoing/completed: </w:t>
      </w:r>
      <w:r>
        <w:t>Completed</w:t>
      </w:r>
    </w:p>
    <w:p w14:paraId="0B93A509" w14:textId="77777777" w:rsidR="00382336" w:rsidRDefault="00382336">
      <w:pPr>
        <w:pStyle w:val="Heading2"/>
        <w:spacing w:before="0" w:line="240" w:lineRule="auto"/>
      </w:pPr>
    </w:p>
    <w:p w14:paraId="3A2F125A" w14:textId="77777777" w:rsidR="00382336" w:rsidRDefault="008B5349">
      <w:pPr>
        <w:pStyle w:val="Heading2"/>
        <w:spacing w:before="0" w:line="240" w:lineRule="auto"/>
      </w:pPr>
      <w:r>
        <w:t>Geographic location</w:t>
      </w:r>
    </w:p>
    <w:p w14:paraId="38348AC6" w14:textId="349F25F6" w:rsidR="00382336" w:rsidRDefault="008B5349" w:rsidP="005F1082">
      <w:pPr>
        <w:numPr>
          <w:ilvl w:val="0"/>
          <w:numId w:val="3"/>
        </w:numPr>
        <w:pBdr>
          <w:top w:val="nil"/>
          <w:left w:val="nil"/>
          <w:bottom w:val="nil"/>
          <w:right w:val="nil"/>
          <w:between w:val="nil"/>
        </w:pBdr>
        <w:spacing w:after="0" w:line="240" w:lineRule="auto"/>
      </w:pPr>
      <w:r>
        <w:rPr>
          <w:color w:val="000000"/>
        </w:rPr>
        <w:t>Verbal description</w:t>
      </w:r>
      <w:r w:rsidR="005F1082">
        <w:rPr>
          <w:color w:val="000000"/>
        </w:rPr>
        <w:t xml:space="preserve">: </w:t>
      </w:r>
      <w:r w:rsidR="005F1082" w:rsidRPr="005F1082">
        <w:rPr>
          <w:color w:val="000000"/>
        </w:rPr>
        <w:t>The Department of Biological Sciences at Virginia Tech is located in Blacksburg, Virginia, USA</w:t>
      </w:r>
    </w:p>
    <w:p w14:paraId="32CA4359"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North bounding coordinates (decimals): </w:t>
      </w:r>
      <w:r w:rsidR="005F1082" w:rsidRPr="005F1082">
        <w:t>37.229596</w:t>
      </w:r>
    </w:p>
    <w:p w14:paraId="5D59A4A2" w14:textId="77777777" w:rsidR="005F1082"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South bounding coordinates (decimals): </w:t>
      </w:r>
      <w:r w:rsidR="005F1082" w:rsidRPr="005F1082">
        <w:t>37.228545</w:t>
      </w:r>
    </w:p>
    <w:p w14:paraId="79E10219" w14:textId="2C84FE14" w:rsidR="00382336" w:rsidRDefault="008B5349" w:rsidP="005F1082">
      <w:pPr>
        <w:numPr>
          <w:ilvl w:val="0"/>
          <w:numId w:val="3"/>
        </w:numPr>
        <w:pBdr>
          <w:top w:val="nil"/>
          <w:left w:val="nil"/>
          <w:bottom w:val="nil"/>
          <w:right w:val="nil"/>
          <w:between w:val="nil"/>
        </w:pBdr>
        <w:spacing w:after="0" w:line="240" w:lineRule="auto"/>
      </w:pPr>
      <w:r w:rsidRPr="005F1082">
        <w:rPr>
          <w:color w:val="000000"/>
        </w:rPr>
        <w:t xml:space="preserve">East bounding coordinates (decimals): </w:t>
      </w:r>
      <w:r w:rsidR="005F1082" w:rsidRPr="005F1082">
        <w:rPr>
          <w:color w:val="000000"/>
        </w:rPr>
        <w:t>-80.424863</w:t>
      </w:r>
    </w:p>
    <w:p w14:paraId="481A6A60" w14:textId="40D5FDBE" w:rsidR="00382336" w:rsidRDefault="008B5349" w:rsidP="005F1082">
      <w:pPr>
        <w:numPr>
          <w:ilvl w:val="0"/>
          <w:numId w:val="3"/>
        </w:numPr>
        <w:pBdr>
          <w:top w:val="nil"/>
          <w:left w:val="nil"/>
          <w:bottom w:val="nil"/>
          <w:right w:val="nil"/>
          <w:between w:val="nil"/>
        </w:pBdr>
        <w:spacing w:after="0" w:line="240" w:lineRule="auto"/>
      </w:pPr>
      <w:r>
        <w:rPr>
          <w:color w:val="000000"/>
        </w:rPr>
        <w:t xml:space="preserve">West bounding coordinates (decimals): </w:t>
      </w:r>
      <w:r w:rsidR="005F1082" w:rsidRPr="005F1082">
        <w:t>-80.426228</w:t>
      </w:r>
    </w:p>
    <w:p w14:paraId="386FB0EE" w14:textId="77777777" w:rsidR="00382336" w:rsidRDefault="00382336">
      <w:pPr>
        <w:pStyle w:val="Heading2"/>
        <w:spacing w:before="0" w:line="240" w:lineRule="auto"/>
      </w:pPr>
    </w:p>
    <w:p w14:paraId="2FE35BF3" w14:textId="77777777" w:rsidR="00382336" w:rsidRDefault="008B5349">
      <w:pPr>
        <w:pStyle w:val="Heading2"/>
        <w:spacing w:before="0" w:line="240" w:lineRule="auto"/>
      </w:pPr>
      <w:r>
        <w:t>Taxonomic species or groups</w:t>
      </w:r>
    </w:p>
    <w:p w14:paraId="404B49AD" w14:textId="77777777" w:rsidR="00382336" w:rsidRDefault="008B5349">
      <w:pPr>
        <w:spacing w:after="0" w:line="240" w:lineRule="auto"/>
      </w:pPr>
      <w:r>
        <w:t>N/A</w:t>
      </w:r>
    </w:p>
    <w:p w14:paraId="235647DE" w14:textId="77777777" w:rsidR="00382336" w:rsidRDefault="00382336">
      <w:pPr>
        <w:pStyle w:val="Heading2"/>
        <w:spacing w:before="0" w:line="240" w:lineRule="auto"/>
      </w:pPr>
    </w:p>
    <w:p w14:paraId="400FD735" w14:textId="77777777" w:rsidR="00382336" w:rsidRDefault="008B5349">
      <w:pPr>
        <w:pStyle w:val="Heading2"/>
        <w:spacing w:before="0" w:line="240" w:lineRule="auto"/>
      </w:pPr>
      <w:r>
        <w:t>Methods</w:t>
      </w:r>
    </w:p>
    <w:p w14:paraId="3ABFD1A3" w14:textId="77777777" w:rsidR="00382336" w:rsidRDefault="008B5349">
      <w:pPr>
        <w:spacing w:after="0" w:line="240" w:lineRule="auto"/>
        <w:rPr>
          <w:b/>
        </w:rPr>
      </w:pPr>
      <w:r>
        <w:rPr>
          <w:b/>
        </w:rPr>
        <w:t>Module development and testing</w:t>
      </w:r>
    </w:p>
    <w:p w14:paraId="6BDA3BB2" w14:textId="1B160350" w:rsidR="00382336" w:rsidRDefault="008B5349">
      <w:pPr>
        <w:spacing w:after="0" w:line="240" w:lineRule="auto"/>
      </w:pPr>
      <w:r>
        <w:t>Module teaching materials were developed by</w:t>
      </w:r>
      <w:r w:rsidR="00A26EB3">
        <w:t xml:space="preserve"> K.J. Farrell and </w:t>
      </w:r>
      <w:r>
        <w:t xml:space="preserve">C.C. Carey to provide instructors of undergraduate ecology courses with a ready-to-use, adaptable module that could be implemented in a 3-4 hour time period. </w:t>
      </w:r>
    </w:p>
    <w:p w14:paraId="2E310191" w14:textId="77777777" w:rsidR="00382336" w:rsidRDefault="00382336">
      <w:pPr>
        <w:spacing w:after="0" w:line="240" w:lineRule="auto"/>
      </w:pPr>
    </w:p>
    <w:p w14:paraId="2915F2B7" w14:textId="5926DE76" w:rsidR="00382336" w:rsidRDefault="008B5349">
      <w:pPr>
        <w:spacing w:after="0" w:line="240" w:lineRule="auto"/>
      </w:pPr>
      <w:r>
        <w:t xml:space="preserve">As the </w:t>
      </w:r>
      <w:r w:rsidR="00A26EB3">
        <w:t>third</w:t>
      </w:r>
      <w:r>
        <w:t xml:space="preserve"> module within the suite of Macrosystems EDDIE (</w:t>
      </w:r>
      <w:hyperlink r:id="rId12">
        <w:r>
          <w:rPr>
            <w:color w:val="1155CC"/>
            <w:u w:val="single"/>
          </w:rPr>
          <w:t>www.macrosystemseddie.org</w:t>
        </w:r>
      </w:hyperlink>
      <w:r>
        <w:t xml:space="preserve">) teaching materials, this module was developed to teach students fundamental concepts about macrosystems ecology, and how a macrosystems approach can be used to understand how lakes are affected by drivers that operate on multiple, interconnected temporal and spatial scales. As a secondary goal, Macrosystems EDDIE modules introduce students to advanced computational tools as a way to manage, analyze, visualize, and interpret high-frequency and long-term ecological data sets. </w:t>
      </w:r>
    </w:p>
    <w:p w14:paraId="4A0D248E" w14:textId="77777777" w:rsidR="00382336" w:rsidRDefault="00382336">
      <w:pPr>
        <w:spacing w:after="0" w:line="240" w:lineRule="auto"/>
      </w:pPr>
    </w:p>
    <w:p w14:paraId="75403FC3" w14:textId="77777777" w:rsidR="00382336" w:rsidRDefault="008B5349">
      <w:pPr>
        <w:spacing w:after="0" w:line="240" w:lineRule="auto"/>
      </w:pPr>
      <w:r>
        <w:t xml:space="preserve">The specific student learning goals for this module are that by the end of the module, students will be able to: </w:t>
      </w:r>
    </w:p>
    <w:p w14:paraId="1F9C3DBA" w14:textId="70B1BB45" w:rsidR="00D5486C" w:rsidRPr="00D5486C" w:rsidRDefault="00276234" w:rsidP="00D5486C">
      <w:pPr>
        <w:spacing w:after="0" w:line="240" w:lineRule="auto"/>
        <w:ind w:right="340"/>
      </w:pPr>
      <w:r>
        <w:t xml:space="preserve">- </w:t>
      </w:r>
      <w:r w:rsidR="00D5486C" w:rsidRPr="00D5486C">
        <w:t>Understand the concepts of macrosystems ecology and teleconnections, and how different ecological processes can interact at local, regional, and global scales.</w:t>
      </w:r>
    </w:p>
    <w:p w14:paraId="54C3F88C" w14:textId="77777777" w:rsidR="00D5486C" w:rsidRPr="00D5486C" w:rsidRDefault="00D5486C" w:rsidP="00D5486C">
      <w:pPr>
        <w:spacing w:after="0" w:line="240" w:lineRule="auto"/>
        <w:ind w:right="340"/>
      </w:pPr>
      <w:r w:rsidRPr="00D5486C">
        <w:t xml:space="preserve">- Set up and run ecosystem models to simulate lake temperatures and ice cover in multiple lakes (Activity A). </w:t>
      </w:r>
    </w:p>
    <w:p w14:paraId="4BF3D0A2" w14:textId="3AE37258" w:rsidR="00484E6B" w:rsidRPr="00D5486C" w:rsidRDefault="00484E6B" w:rsidP="00D5486C">
      <w:pPr>
        <w:spacing w:after="0" w:line="240" w:lineRule="auto"/>
        <w:ind w:right="340"/>
      </w:pPr>
      <w:r w:rsidRPr="00D5486C">
        <w:t xml:space="preserve">- </w:t>
      </w:r>
      <w:r w:rsidR="00D5486C" w:rsidRPr="00D5486C">
        <w:t>Test the effects of teleconnected climate scenarios on the different lake models, and examine how local characteristics modify global-scale climate forcing effects on lake temperatures and ice cover (Activity B).</w:t>
      </w:r>
    </w:p>
    <w:p w14:paraId="6E3A9116" w14:textId="75C657F6" w:rsidR="00484E6B" w:rsidRDefault="00484E6B" w:rsidP="00484E6B">
      <w:pPr>
        <w:spacing w:after="0" w:line="240" w:lineRule="auto"/>
        <w:ind w:right="340"/>
      </w:pPr>
      <w:r w:rsidRPr="00D5486C">
        <w:lastRenderedPageBreak/>
        <w:t xml:space="preserve">- </w:t>
      </w:r>
      <w:r w:rsidR="00D5486C" w:rsidRPr="00D5486C">
        <w:t>Compare the role of teleconnections in driving lake temperatures and ice cover across multiple lakes in different regions (Activity C). Predict how lake temperatures and ice cover may respond to changes in the timing and intensity of global-scale meteorological phenomena (Activity C).</w:t>
      </w:r>
    </w:p>
    <w:p w14:paraId="5A4B8A88" w14:textId="77777777" w:rsidR="00484E6B" w:rsidRDefault="00484E6B" w:rsidP="00484E6B">
      <w:pPr>
        <w:spacing w:after="0" w:line="240" w:lineRule="auto"/>
        <w:ind w:right="340"/>
      </w:pPr>
    </w:p>
    <w:p w14:paraId="6AA469BC" w14:textId="56D1FC48" w:rsidR="00382336" w:rsidRDefault="008B5349">
      <w:pPr>
        <w:spacing w:after="0" w:line="240" w:lineRule="auto"/>
      </w:pPr>
      <w:r>
        <w:t xml:space="preserve">The module was assessed by volunteer faculty testers during the </w:t>
      </w:r>
      <w:r w:rsidR="00484E6B">
        <w:t xml:space="preserve">2018-2019 </w:t>
      </w:r>
      <w:r>
        <w:t xml:space="preserve">academic year. Faculty testers provided feedback that was used to update and optimize teaching materials. </w:t>
      </w:r>
      <w:r w:rsidR="009D25C3">
        <w:t xml:space="preserve">Farrell and </w:t>
      </w:r>
      <w:r>
        <w:t>Carey also used student pre- and post-module assessment questions to gauge effectiveness of teaching materials for achieving module learning goals. Pedagogical specialists with the Science Education Resource Center at Carleton College assisted with assessment development and implementation.</w:t>
      </w:r>
    </w:p>
    <w:p w14:paraId="40793613" w14:textId="77777777" w:rsidR="00382336" w:rsidRDefault="00382336">
      <w:pPr>
        <w:spacing w:after="0" w:line="240" w:lineRule="auto"/>
        <w:rPr>
          <w:b/>
        </w:rPr>
      </w:pPr>
    </w:p>
    <w:p w14:paraId="0AD64980" w14:textId="77777777" w:rsidR="002A5428" w:rsidRPr="00E6052B" w:rsidRDefault="002A5428" w:rsidP="002A5428">
      <w:pPr>
        <w:spacing w:after="0" w:line="240" w:lineRule="auto"/>
        <w:rPr>
          <w:caps/>
        </w:rPr>
      </w:pPr>
      <w:r w:rsidRPr="00E6052B">
        <w:rPr>
          <w:b/>
          <w:caps/>
        </w:rPr>
        <w:t>Underlying model data</w:t>
      </w:r>
    </w:p>
    <w:p w14:paraId="09366F26" w14:textId="7DDC58A3" w:rsidR="00382336" w:rsidRDefault="008B5349" w:rsidP="002A5428">
      <w:pPr>
        <w:spacing w:after="0" w:line="240" w:lineRule="auto"/>
      </w:pPr>
      <w:r>
        <w:t xml:space="preserve">The module uses the General Lake Model (GLM; Hipsey et al. 2014), an open-source hydrodynamic simulation model, to simulate lake temperatures and other physical limnology metrics over the model time period. </w:t>
      </w:r>
      <w:r w:rsidR="002A5428">
        <w:t>GLM</w:t>
      </w:r>
      <w:r w:rsidR="002A5428">
        <w:t xml:space="preserve"> </w:t>
      </w:r>
      <w:r w:rsidR="002A5428">
        <w:t>in</w:t>
      </w:r>
      <w:r w:rsidR="002A5428" w:rsidRPr="00C03728">
        <w:t xml:space="preserve"> this module </w:t>
      </w:r>
      <w:r w:rsidR="002A5428">
        <w:t xml:space="preserve">(version 2.2.0rc5) </w:t>
      </w:r>
      <w:r w:rsidR="002A5428" w:rsidRPr="00C03728">
        <w:t>uses</w:t>
      </w:r>
      <w:r w:rsidR="002A5428" w:rsidRPr="004967D1">
        <w:t xml:space="preserve"> the ‘</w:t>
      </w:r>
      <w:proofErr w:type="spellStart"/>
      <w:r w:rsidR="002A5428" w:rsidRPr="004967D1">
        <w:t>GLMr</w:t>
      </w:r>
      <w:proofErr w:type="spellEnd"/>
      <w:r w:rsidR="002A5428" w:rsidRPr="004967D1">
        <w:t>’</w:t>
      </w:r>
      <w:r w:rsidR="002A5428">
        <w:t xml:space="preserve"> and ‘</w:t>
      </w:r>
      <w:proofErr w:type="spellStart"/>
      <w:r w:rsidR="002A5428">
        <w:t>glmtools</w:t>
      </w:r>
      <w:proofErr w:type="spellEnd"/>
      <w:r w:rsidR="002A5428">
        <w:t>’</w:t>
      </w:r>
      <w:r w:rsidR="002A5428" w:rsidRPr="004967D1">
        <w:t xml:space="preserve"> package</w:t>
      </w:r>
      <w:r w:rsidR="002A5428">
        <w:t>s</w:t>
      </w:r>
      <w:r w:rsidR="002A5428" w:rsidRPr="004967D1">
        <w:t xml:space="preserve"> (</w:t>
      </w:r>
      <w:r w:rsidR="002A5428">
        <w:t xml:space="preserve">Read and Winslow 2016, </w:t>
      </w:r>
      <w:r w:rsidR="002A5428" w:rsidRPr="004967D1">
        <w:t xml:space="preserve">Winslow and Read 2016), which allow the GLM model to be run </w:t>
      </w:r>
      <w:r w:rsidR="002A5428">
        <w:t xml:space="preserve">and output analyzed </w:t>
      </w:r>
      <w:r w:rsidR="002A5428" w:rsidRPr="004967D1">
        <w:t>through the R statistical environment</w:t>
      </w:r>
      <w:r w:rsidRPr="002A5428">
        <w:t xml:space="preserve">. </w:t>
      </w:r>
      <w:r w:rsidR="00B71223" w:rsidRPr="002A5428">
        <w:t xml:space="preserve">Calibrated models were set up for eight lakes that are part of either the United States National Ecological Observatory Network (NEON; </w:t>
      </w:r>
      <w:hyperlink r:id="rId13" w:history="1">
        <w:r w:rsidR="002A5428" w:rsidRPr="00633178">
          <w:rPr>
            <w:rStyle w:val="Hyperlink"/>
          </w:rPr>
          <w:t>www.neonscience.org</w:t>
        </w:r>
      </w:hyperlink>
      <w:r w:rsidR="00B71223" w:rsidRPr="002A5428">
        <w:t xml:space="preserve">) or the </w:t>
      </w:r>
      <w:bookmarkStart w:id="1" w:name="_Hlk1726698"/>
      <w:r w:rsidR="00B71223" w:rsidRPr="002A5428">
        <w:t xml:space="preserve">Global Lakes Ecological Observatory Network (GLEON; </w:t>
      </w:r>
      <w:hyperlink r:id="rId14" w:history="1">
        <w:r w:rsidR="00B71223" w:rsidRPr="003B1CB6">
          <w:rPr>
            <w:rStyle w:val="Hyperlink"/>
          </w:rPr>
          <w:t>http://gleon.org</w:t>
        </w:r>
      </w:hyperlink>
      <w:r w:rsidR="00B71223" w:rsidRPr="002A5428">
        <w:t>)</w:t>
      </w:r>
      <w:bookmarkEnd w:id="1"/>
      <w:r w:rsidR="00B71223">
        <w:t xml:space="preserve">. </w:t>
      </w:r>
      <w:r w:rsidR="002A5428">
        <w:t xml:space="preserve">The eight lakes are Barco Lake (Florida, USA), Crampton Lake (Wisconsin, USA), Falling Creek Reservoir (Virginia, USA), Lake Mendota (Wisconsin, USA), Lake Sunapee (New Hampshire, USA), Prairie Pothole (North Dakota, USA), Suggs Lake (Florida, USA), and </w:t>
      </w:r>
      <w:proofErr w:type="spellStart"/>
      <w:r w:rsidR="002A5428">
        <w:t>Toolik</w:t>
      </w:r>
      <w:proofErr w:type="spellEnd"/>
      <w:r w:rsidR="002A5428">
        <w:t xml:space="preserve"> Lake (Alaska, USA), which encompass a range of geographic location, trophic state, mixing regime, and watershed land use. </w:t>
      </w:r>
      <w:r w:rsidR="002A5428" w:rsidRPr="004967D1">
        <w:t xml:space="preserve">The </w:t>
      </w:r>
      <w:r w:rsidR="002A5428">
        <w:t xml:space="preserve">model </w:t>
      </w:r>
      <w:r w:rsidR="002A5428" w:rsidRPr="004967D1">
        <w:t xml:space="preserve">representation of each lake has been simplified in multiple ways for the purpose of teaching this module: for example, </w:t>
      </w:r>
      <w:r w:rsidR="002A5428">
        <w:t xml:space="preserve">lakes with </w:t>
      </w:r>
      <w:r w:rsidR="002A5428" w:rsidRPr="004967D1">
        <w:t>multiple surface inflows</w:t>
      </w:r>
      <w:r w:rsidR="002A5428">
        <w:t xml:space="preserve"> were </w:t>
      </w:r>
      <w:r w:rsidR="002A5428" w:rsidRPr="004967D1">
        <w:t>simplified to one inflow in the model.</w:t>
      </w:r>
      <w:r w:rsidR="002A5428">
        <w:t xml:space="preserve"> </w:t>
      </w:r>
    </w:p>
    <w:p w14:paraId="09415E27" w14:textId="768A35B9" w:rsidR="002A5428" w:rsidRDefault="002A5428" w:rsidP="002A5428">
      <w:pPr>
        <w:spacing w:after="0" w:line="240" w:lineRule="auto"/>
      </w:pPr>
    </w:p>
    <w:p w14:paraId="62CDF830" w14:textId="3F532555" w:rsidR="00611034" w:rsidRDefault="00E117C5" w:rsidP="00611034">
      <w:pPr>
        <w:spacing w:after="0" w:line="240" w:lineRule="auto"/>
      </w:pPr>
      <w:r>
        <w:t xml:space="preserve">Within the module, </w:t>
      </w:r>
      <w:r w:rsidRPr="00584FC9">
        <w:t xml:space="preserve">lake configuration files (glm2.nml) have been </w:t>
      </w:r>
      <w:r>
        <w:t xml:space="preserve">coarsely </w:t>
      </w:r>
      <w:r w:rsidRPr="00584FC9">
        <w:t xml:space="preserve">calibrated for each lake. Meteorological driver data (met_hourly.csv) for each lake were compiled at </w:t>
      </w:r>
      <w:r w:rsidRPr="00584FC9">
        <w:rPr>
          <w:color w:val="000000"/>
        </w:rPr>
        <w:t>an</w:t>
      </w:r>
      <w:r w:rsidRPr="00E3518C">
        <w:rPr>
          <w:color w:val="000000"/>
        </w:rPr>
        <w:t xml:space="preserve"> hourly time step from the North American Land Data Assimilation System (NLDAS-2; Cosgrove et al. 2003)</w:t>
      </w:r>
      <w:r>
        <w:rPr>
          <w:color w:val="000000"/>
        </w:rPr>
        <w:t xml:space="preserve"> and include </w:t>
      </w:r>
      <w:r w:rsidRPr="00E3518C">
        <w:rPr>
          <w:color w:val="000000"/>
        </w:rPr>
        <w:t>air temperature, short and long wave radiation, relative humidity, wind speed, and precipitation (rain and snow</w:t>
      </w:r>
      <w:r w:rsidRPr="00584FC9">
        <w:rPr>
          <w:color w:val="000000"/>
        </w:rPr>
        <w:t>)</w:t>
      </w:r>
      <w:r w:rsidRPr="00584FC9">
        <w:t>.</w:t>
      </w:r>
      <w:r w:rsidR="006776CE">
        <w:t xml:space="preserve"> For lakes that include a substantial surface inflow (), an inflow file (inflow.csv) is included, which includes </w:t>
      </w:r>
      <w:r w:rsidR="006776CE" w:rsidRPr="006776CE">
        <w:t>discharge volume, water temperature</w:t>
      </w:r>
      <w:r w:rsidR="006776CE">
        <w:t xml:space="preserve">, and inflow salt concentration at a daily timestep. For lakes with a </w:t>
      </w:r>
      <w:r w:rsidR="00611034">
        <w:t>surface outflow (), each lake</w:t>
      </w:r>
      <w:r w:rsidR="00611034">
        <w:t xml:space="preserve"> model also includes a surface outflow file (outflow.csv)</w:t>
      </w:r>
      <w:r w:rsidR="00611034">
        <w:t xml:space="preserve"> that is estimated based on inflows to maintain lake volume</w:t>
      </w:r>
      <w:r w:rsidR="00611034">
        <w:t xml:space="preserve">. </w:t>
      </w:r>
    </w:p>
    <w:p w14:paraId="0F166A8C" w14:textId="77777777" w:rsidR="00E117C5" w:rsidRDefault="00E117C5" w:rsidP="002A5428">
      <w:pPr>
        <w:spacing w:after="0" w:line="240" w:lineRule="auto"/>
      </w:pPr>
      <w:bookmarkStart w:id="2" w:name="_GoBack"/>
      <w:bookmarkEnd w:id="2"/>
    </w:p>
    <w:p w14:paraId="5B39CD3B" w14:textId="07A7ACFD" w:rsidR="002A5428" w:rsidRDefault="002A5428" w:rsidP="002A5428">
      <w:pPr>
        <w:spacing w:after="0" w:line="240" w:lineRule="auto"/>
      </w:pPr>
      <w:ins w:id="3" w:author="KJF" w:date="2019-02-22T15:01:00Z">
        <w:r w:rsidRPr="00E117C5">
          <w:rPr>
            <w:highlight w:val="yellow"/>
          </w:rPr>
          <w:t>ADD DETAILS OF GLM SETUP AND LONG-TERM MET DATA FOR FITTING EL NINO EVENTS</w:t>
        </w:r>
      </w:ins>
    </w:p>
    <w:p w14:paraId="0852C0C0" w14:textId="1F4C7D16" w:rsidR="00382336" w:rsidRPr="0094244A" w:rsidRDefault="00382336">
      <w:pPr>
        <w:spacing w:after="0" w:line="240" w:lineRule="auto"/>
      </w:pPr>
    </w:p>
    <w:p w14:paraId="54678131" w14:textId="69D2C2C0" w:rsidR="00276234" w:rsidRPr="0094244A" w:rsidRDefault="0094244A">
      <w:pPr>
        <w:spacing w:after="0" w:line="240" w:lineRule="auto"/>
      </w:pPr>
      <w:r w:rsidRPr="0094244A">
        <w:t>For more information, we refer users to the website and publications listed below.</w:t>
      </w:r>
    </w:p>
    <w:p w14:paraId="6372AB02" w14:textId="77777777" w:rsidR="00276234" w:rsidRDefault="00276234">
      <w:pPr>
        <w:spacing w:after="0" w:line="240" w:lineRule="auto"/>
        <w:rPr>
          <w:b/>
        </w:rPr>
      </w:pPr>
    </w:p>
    <w:p w14:paraId="2B4C0F2F" w14:textId="77777777" w:rsidR="00DB13D1" w:rsidRPr="00E6052B" w:rsidRDefault="00DB13D1" w:rsidP="00DB13D1">
      <w:pPr>
        <w:spacing w:after="0" w:line="240" w:lineRule="auto"/>
        <w:rPr>
          <w:b/>
          <w:caps/>
        </w:rPr>
      </w:pPr>
      <w:bookmarkStart w:id="4" w:name="_syzeeixc6c38" w:colFirst="0" w:colLast="0"/>
      <w:bookmarkEnd w:id="4"/>
      <w:r w:rsidRPr="00E6052B">
        <w:rPr>
          <w:b/>
          <w:caps/>
        </w:rPr>
        <w:t>Website &amp; publications</w:t>
      </w:r>
    </w:p>
    <w:p w14:paraId="1FEF560B" w14:textId="77777777" w:rsidR="00DB13D1" w:rsidRDefault="00DB13D1" w:rsidP="00DB13D1">
      <w:pPr>
        <w:spacing w:after="0" w:line="240" w:lineRule="auto"/>
      </w:pPr>
      <w:r w:rsidRPr="00E0730A">
        <w:t xml:space="preserve">Carey, C.C., and </w:t>
      </w:r>
      <w:proofErr w:type="spellStart"/>
      <w:r w:rsidRPr="00E0730A">
        <w:t>K.J</w:t>
      </w:r>
      <w:proofErr w:type="spellEnd"/>
      <w:r w:rsidRPr="00E0730A">
        <w:t xml:space="preserve">. Farrell. 13 August 2017. Macrosystems EDDIE: Cross-Scale Interactions. Macrosystems EDDIE Module 2, Version 2. </w:t>
      </w:r>
      <w:hyperlink r:id="rId15" w:history="1">
        <w:r w:rsidRPr="00B82D94">
          <w:rPr>
            <w:rStyle w:val="Hyperlink"/>
          </w:rPr>
          <w:t>http://module2.macrosystemseddie.org</w:t>
        </w:r>
      </w:hyperlink>
      <w:r w:rsidRPr="00E0730A">
        <w:t>.</w:t>
      </w:r>
    </w:p>
    <w:p w14:paraId="3BC4A0EA" w14:textId="77777777" w:rsidR="00DB13D1" w:rsidRDefault="00DB13D1" w:rsidP="00DB13D1">
      <w:pPr>
        <w:spacing w:after="0" w:line="240" w:lineRule="auto"/>
      </w:pPr>
    </w:p>
    <w:p w14:paraId="015DFE57" w14:textId="77777777" w:rsidR="00DB13D1" w:rsidRDefault="00DB13D1" w:rsidP="00DB13D1">
      <w:pPr>
        <w:spacing w:after="0" w:line="240" w:lineRule="auto"/>
      </w:pPr>
      <w:r>
        <w:t xml:space="preserve">Farrell, </w:t>
      </w:r>
      <w:proofErr w:type="spellStart"/>
      <w:r>
        <w:t>K.J</w:t>
      </w:r>
      <w:proofErr w:type="spellEnd"/>
      <w:r>
        <w:t xml:space="preserve">., &amp; C.C. Carey. 2018. Power, pitfalls, and potential for integrating computational literacy into undergraduate ecology courses. </w:t>
      </w:r>
      <w:r>
        <w:rPr>
          <w:i/>
        </w:rPr>
        <w:t>Ecology and Evolution</w:t>
      </w:r>
      <w:r>
        <w:t xml:space="preserve"> 8: 7744-7751. DOI: </w:t>
      </w:r>
      <w:hyperlink r:id="rId16">
        <w:r>
          <w:rPr>
            <w:color w:val="1155CC"/>
            <w:u w:val="single"/>
          </w:rPr>
          <w:t>10.1002/ece3.4363</w:t>
        </w:r>
      </w:hyperlink>
    </w:p>
    <w:p w14:paraId="0DF2EE1B" w14:textId="77777777" w:rsidR="00DB13D1" w:rsidRDefault="00DB13D1" w:rsidP="00DB13D1">
      <w:pPr>
        <w:spacing w:after="0" w:line="240" w:lineRule="auto"/>
      </w:pPr>
    </w:p>
    <w:p w14:paraId="3BA53284" w14:textId="77777777" w:rsidR="00DB13D1" w:rsidRDefault="00DB13D1" w:rsidP="00DB13D1">
      <w:pPr>
        <w:spacing w:after="0" w:line="240" w:lineRule="auto"/>
        <w:rPr>
          <w:color w:val="1155CC"/>
          <w:u w:val="single"/>
        </w:rPr>
      </w:pPr>
      <w:r>
        <w:t xml:space="preserve">Carey, C. C. and </w:t>
      </w:r>
      <w:proofErr w:type="spellStart"/>
      <w:r>
        <w:t>Gougis</w:t>
      </w:r>
      <w:proofErr w:type="spellEnd"/>
      <w:r>
        <w:t xml:space="preserve">, R. D. 2017. Simulation modeling of lakes in undergraduate and graduate classrooms increases comprehension of climate change concepts and interest in computational tools. </w:t>
      </w:r>
      <w:r>
        <w:rPr>
          <w:i/>
        </w:rPr>
        <w:t>Journal of Science Education and Technology</w:t>
      </w:r>
      <w:r>
        <w:t xml:space="preserve"> 26: 1–11. DOI: </w:t>
      </w:r>
      <w:hyperlink r:id="rId17">
        <w:r>
          <w:rPr>
            <w:color w:val="1155CC"/>
            <w:u w:val="single"/>
          </w:rPr>
          <w:t>10.1007/s10956-016-9644-2</w:t>
        </w:r>
      </w:hyperlink>
    </w:p>
    <w:p w14:paraId="4B8FB37A" w14:textId="77777777" w:rsidR="00DB13D1" w:rsidRDefault="00DB13D1" w:rsidP="00DB13D1">
      <w:pPr>
        <w:spacing w:after="0" w:line="240" w:lineRule="auto"/>
      </w:pPr>
    </w:p>
    <w:p w14:paraId="62E5366B" w14:textId="77777777" w:rsidR="00DB13D1" w:rsidRPr="00E6052B" w:rsidRDefault="00DB13D1" w:rsidP="00DB13D1">
      <w:pPr>
        <w:pStyle w:val="NoSpacing"/>
        <w:rPr>
          <w:b/>
          <w:caps/>
        </w:rPr>
      </w:pPr>
      <w:r w:rsidRPr="00E6052B">
        <w:rPr>
          <w:b/>
          <w:caps/>
        </w:rPr>
        <w:t>Notes and Comments</w:t>
      </w:r>
    </w:p>
    <w:p w14:paraId="6D5D854A" w14:textId="66F6401E" w:rsidR="00DB13D1" w:rsidRDefault="00DB13D1" w:rsidP="00DB13D1">
      <w:pPr>
        <w:spacing w:after="0" w:line="240" w:lineRule="auto"/>
      </w:pPr>
      <w:r w:rsidRPr="00584FC9">
        <w:t xml:space="preserve">Cosgrove, B. A., Lohmann, D., Mitchell, K. E., Houser, P. R., Wood, E. F., </w:t>
      </w:r>
      <w:proofErr w:type="spellStart"/>
      <w:r w:rsidRPr="00584FC9">
        <w:t>Schaake</w:t>
      </w:r>
      <w:proofErr w:type="spellEnd"/>
      <w:r w:rsidRPr="00584FC9">
        <w:t xml:space="preserve">, J. C., </w:t>
      </w:r>
      <w:proofErr w:type="spellStart"/>
      <w:r w:rsidRPr="00584FC9">
        <w:t>Robock</w:t>
      </w:r>
      <w:proofErr w:type="spellEnd"/>
      <w:r w:rsidRPr="00584FC9">
        <w:t xml:space="preserve"> A., Marshall, C., Sheffield, J., </w:t>
      </w:r>
      <w:proofErr w:type="spellStart"/>
      <w:r w:rsidRPr="00584FC9">
        <w:t>Duan</w:t>
      </w:r>
      <w:proofErr w:type="spellEnd"/>
      <w:r w:rsidRPr="00584FC9">
        <w:t>, Q., Luo, L., Higgins, R. W., Pinker, R. T., Tarpley, J. D., &amp; Meng, J. (2003). Real‐time and retrospective forcing in the North American Land Data Assimilation System (</w:t>
      </w:r>
      <w:proofErr w:type="spellStart"/>
      <w:r w:rsidRPr="00584FC9">
        <w:t>NLDAS</w:t>
      </w:r>
      <w:proofErr w:type="spellEnd"/>
      <w:r w:rsidRPr="00584FC9">
        <w:t>) project. Journal of Geophysical Research: Atmospheres, 108(D22).</w:t>
      </w:r>
    </w:p>
    <w:p w14:paraId="37CF508F" w14:textId="77777777" w:rsidR="00DB13D1" w:rsidRDefault="00DB13D1" w:rsidP="00DB13D1">
      <w:pPr>
        <w:spacing w:after="0" w:line="240" w:lineRule="auto"/>
      </w:pPr>
    </w:p>
    <w:p w14:paraId="27524E59" w14:textId="77777777" w:rsidR="00DB13D1" w:rsidRDefault="00DB13D1" w:rsidP="00DB13D1">
      <w:pPr>
        <w:spacing w:after="0" w:line="240" w:lineRule="auto"/>
      </w:pPr>
      <w:r>
        <w:t xml:space="preserve">Hipsey, M. R., L.C. Bruce, and D.P. Hamilton. 2014. GLM- General Lake Model: Model overview and user information. AED Report #26, The University of Western Australia, Perth, Australia. 42 pp. Available: </w:t>
      </w:r>
      <w:hyperlink r:id="rId18">
        <w:r>
          <w:rPr>
            <w:color w:val="1155CC"/>
            <w:u w:val="single"/>
          </w:rPr>
          <w:t>http://aed.see.uwa.edu.au/research/models/GLM/</w:t>
        </w:r>
      </w:hyperlink>
      <w:r>
        <w:t xml:space="preserve"> </w:t>
      </w:r>
      <w:r>
        <w:br/>
      </w:r>
    </w:p>
    <w:p w14:paraId="1B94825A" w14:textId="77777777" w:rsidR="00DB13D1" w:rsidRDefault="00DB13D1" w:rsidP="00DB13D1">
      <w:pPr>
        <w:spacing w:after="0" w:line="240" w:lineRule="auto"/>
      </w:pPr>
      <w:r>
        <w:t xml:space="preserve">Read, J.S., and L.A. Winslow. 2016. </w:t>
      </w:r>
      <w:proofErr w:type="spellStart"/>
      <w:r>
        <w:t>glmtools</w:t>
      </w:r>
      <w:proofErr w:type="spellEnd"/>
      <w:r>
        <w:t xml:space="preserve"> R package v.0.14.6. Available: </w:t>
      </w:r>
      <w:hyperlink r:id="rId19">
        <w:r>
          <w:rPr>
            <w:color w:val="1155CC"/>
            <w:u w:val="single"/>
          </w:rPr>
          <w:t>https://github.com/USGS-R/glmtools</w:t>
        </w:r>
      </w:hyperlink>
      <w:r>
        <w:t xml:space="preserve"> </w:t>
      </w:r>
    </w:p>
    <w:p w14:paraId="2B597E41" w14:textId="77777777" w:rsidR="00DB13D1" w:rsidRDefault="00DB13D1" w:rsidP="00DB13D1">
      <w:pPr>
        <w:spacing w:after="0" w:line="240" w:lineRule="auto"/>
      </w:pPr>
    </w:p>
    <w:p w14:paraId="234D4900" w14:textId="77777777" w:rsidR="00DB13D1" w:rsidRDefault="00DB13D1" w:rsidP="00DB13D1">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20">
        <w:r>
          <w:rPr>
            <w:color w:val="1155CC"/>
            <w:u w:val="single"/>
          </w:rPr>
          <w:t>10.5281/zenodo.595574</w:t>
        </w:r>
      </w:hyperlink>
    </w:p>
    <w:p w14:paraId="5D82D79F" w14:textId="77777777" w:rsidR="00382336" w:rsidRDefault="00382336">
      <w:pPr>
        <w:pStyle w:val="Heading2"/>
        <w:spacing w:before="0" w:line="240" w:lineRule="auto"/>
      </w:pPr>
    </w:p>
    <w:p w14:paraId="2BDD700C" w14:textId="77777777" w:rsidR="00605C1B" w:rsidRPr="00054116" w:rsidRDefault="00605C1B" w:rsidP="00621F88">
      <w:pPr>
        <w:pStyle w:val="Heading2"/>
        <w:spacing w:before="0" w:line="240" w:lineRule="auto"/>
        <w:rPr>
          <w:color w:val="FF0000"/>
          <w:sz w:val="22"/>
          <w:szCs w:val="22"/>
        </w:rPr>
      </w:pPr>
      <w:bookmarkStart w:id="5" w:name="_3afhbz5pyq6v" w:colFirst="0" w:colLast="0"/>
      <w:bookmarkEnd w:id="5"/>
      <w:r w:rsidRPr="00054116">
        <w:rPr>
          <w:rStyle w:val="Heading7Char"/>
          <w:color w:val="FF0000"/>
        </w:rPr>
        <w:t>Data Entities</w:t>
      </w:r>
      <w:r w:rsidRPr="00054116">
        <w:rPr>
          <w:color w:val="FF0000"/>
        </w:rPr>
        <w:t xml:space="preserve"> </w:t>
      </w:r>
      <w:r w:rsidRPr="00054116">
        <w:rPr>
          <w:color w:val="FF0000"/>
          <w:sz w:val="22"/>
          <w:szCs w:val="22"/>
        </w:rPr>
        <w:t>(this table goes into the instructional materials README)</w:t>
      </w:r>
    </w:p>
    <w:p w14:paraId="69203680" w14:textId="77777777" w:rsidR="00605C1B" w:rsidRPr="00176061" w:rsidRDefault="00605C1B" w:rsidP="00621F88">
      <w:pPr>
        <w:pStyle w:val="Heading1"/>
        <w:spacing w:before="0"/>
        <w:rPr>
          <w:rFonts w:asciiTheme="minorHAnsi" w:hAnsiTheme="minorHAnsi" w:cstheme="minorHAnsi"/>
          <w:b w:val="0"/>
        </w:rPr>
      </w:pPr>
      <w:r>
        <w:rPr>
          <w:rFonts w:asciiTheme="minorHAnsi" w:hAnsiTheme="minorHAnsi" w:cstheme="minorHAnsi"/>
        </w:rPr>
        <w:t>instructor_materials.zip</w:t>
      </w:r>
      <w:r w:rsidRPr="00176061">
        <w:rPr>
          <w:rFonts w:asciiTheme="minorHAnsi" w:hAnsiTheme="minorHAnsi" w:cstheme="minorHAnsi"/>
        </w:rPr>
        <w:t xml:space="preserve"> Contents</w:t>
      </w:r>
    </w:p>
    <w:p w14:paraId="13D7CAE8"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0"/>
        <w:gridCol w:w="1614"/>
        <w:gridCol w:w="1614"/>
        <w:gridCol w:w="3352"/>
      </w:tblGrid>
      <w:tr w:rsidR="00382336" w14:paraId="0BF18A4C" w14:textId="77777777" w:rsidTr="008B5349">
        <w:tc>
          <w:tcPr>
            <w:tcW w:w="2780" w:type="dxa"/>
            <w:shd w:val="clear" w:color="auto" w:fill="auto"/>
            <w:tcMar>
              <w:top w:w="100" w:type="dxa"/>
              <w:left w:w="100" w:type="dxa"/>
              <w:bottom w:w="100" w:type="dxa"/>
              <w:right w:w="100" w:type="dxa"/>
            </w:tcMar>
          </w:tcPr>
          <w:p w14:paraId="590A518D" w14:textId="77777777" w:rsidR="00382336" w:rsidRDefault="008B5349">
            <w:pPr>
              <w:widowControl w:val="0"/>
              <w:pBdr>
                <w:top w:val="nil"/>
                <w:left w:val="nil"/>
                <w:bottom w:val="nil"/>
                <w:right w:val="nil"/>
                <w:between w:val="nil"/>
              </w:pBdr>
              <w:spacing w:after="0" w:line="240" w:lineRule="auto"/>
              <w:jc w:val="center"/>
              <w:rPr>
                <w:b/>
              </w:rPr>
            </w:pPr>
            <w:r>
              <w:rPr>
                <w:b/>
              </w:rPr>
              <w:t>Name</w:t>
            </w:r>
          </w:p>
        </w:tc>
        <w:tc>
          <w:tcPr>
            <w:tcW w:w="1614" w:type="dxa"/>
            <w:shd w:val="clear" w:color="auto" w:fill="auto"/>
            <w:tcMar>
              <w:top w:w="100" w:type="dxa"/>
              <w:left w:w="100" w:type="dxa"/>
              <w:bottom w:w="100" w:type="dxa"/>
              <w:right w:w="100" w:type="dxa"/>
            </w:tcMar>
          </w:tcPr>
          <w:p w14:paraId="7BE78222" w14:textId="77777777" w:rsidR="00382336" w:rsidRDefault="008B5349">
            <w:pPr>
              <w:widowControl w:val="0"/>
              <w:pBdr>
                <w:top w:val="nil"/>
                <w:left w:val="nil"/>
                <w:bottom w:val="nil"/>
                <w:right w:val="nil"/>
                <w:between w:val="nil"/>
              </w:pBdr>
              <w:spacing w:after="0" w:line="240" w:lineRule="auto"/>
              <w:jc w:val="center"/>
              <w:rPr>
                <w:b/>
              </w:rPr>
            </w:pPr>
            <w:r>
              <w:rPr>
                <w:b/>
              </w:rPr>
              <w:t>Entity Type</w:t>
            </w:r>
          </w:p>
        </w:tc>
        <w:tc>
          <w:tcPr>
            <w:tcW w:w="1614" w:type="dxa"/>
            <w:shd w:val="clear" w:color="auto" w:fill="auto"/>
            <w:tcMar>
              <w:top w:w="100" w:type="dxa"/>
              <w:left w:w="100" w:type="dxa"/>
              <w:bottom w:w="100" w:type="dxa"/>
              <w:right w:w="100" w:type="dxa"/>
            </w:tcMar>
          </w:tcPr>
          <w:p w14:paraId="7B78527A" w14:textId="77777777" w:rsidR="00382336" w:rsidRDefault="008B5349">
            <w:pPr>
              <w:widowControl w:val="0"/>
              <w:spacing w:after="0" w:line="240" w:lineRule="auto"/>
              <w:jc w:val="center"/>
              <w:rPr>
                <w:b/>
              </w:rPr>
            </w:pPr>
            <w:r>
              <w:rPr>
                <w:b/>
              </w:rPr>
              <w:t>Externally Defined Format</w:t>
            </w:r>
          </w:p>
        </w:tc>
        <w:tc>
          <w:tcPr>
            <w:tcW w:w="3352" w:type="dxa"/>
            <w:shd w:val="clear" w:color="auto" w:fill="auto"/>
            <w:tcMar>
              <w:top w:w="100" w:type="dxa"/>
              <w:left w:w="100" w:type="dxa"/>
              <w:bottom w:w="100" w:type="dxa"/>
              <w:right w:w="100" w:type="dxa"/>
            </w:tcMar>
          </w:tcPr>
          <w:p w14:paraId="52010389" w14:textId="77777777" w:rsidR="00382336" w:rsidRDefault="008B5349">
            <w:pPr>
              <w:widowControl w:val="0"/>
              <w:pBdr>
                <w:top w:val="nil"/>
                <w:left w:val="nil"/>
                <w:bottom w:val="nil"/>
                <w:right w:val="nil"/>
                <w:between w:val="nil"/>
              </w:pBdr>
              <w:spacing w:after="0" w:line="240" w:lineRule="auto"/>
              <w:jc w:val="center"/>
              <w:rPr>
                <w:b/>
              </w:rPr>
            </w:pPr>
            <w:r>
              <w:rPr>
                <w:b/>
              </w:rPr>
              <w:t>Description</w:t>
            </w:r>
          </w:p>
        </w:tc>
      </w:tr>
      <w:tr w:rsidR="00382336" w14:paraId="14C8DB6D" w14:textId="77777777" w:rsidTr="008B5349">
        <w:tc>
          <w:tcPr>
            <w:tcW w:w="2780" w:type="dxa"/>
            <w:shd w:val="clear" w:color="auto" w:fill="auto"/>
            <w:tcMar>
              <w:top w:w="100" w:type="dxa"/>
              <w:left w:w="100" w:type="dxa"/>
              <w:bottom w:w="100" w:type="dxa"/>
              <w:right w:w="100" w:type="dxa"/>
            </w:tcMar>
          </w:tcPr>
          <w:p w14:paraId="4C532BD3" w14:textId="77777777" w:rsidR="00382336" w:rsidRDefault="008B5349">
            <w:pPr>
              <w:widowControl w:val="0"/>
              <w:pBdr>
                <w:top w:val="nil"/>
                <w:left w:val="nil"/>
                <w:bottom w:val="nil"/>
                <w:right w:val="nil"/>
                <w:between w:val="nil"/>
              </w:pBdr>
              <w:spacing w:after="0" w:line="240" w:lineRule="auto"/>
            </w:pPr>
            <w:r>
              <w:t>instructor_manual.pdf</w:t>
            </w:r>
          </w:p>
        </w:tc>
        <w:tc>
          <w:tcPr>
            <w:tcW w:w="1614" w:type="dxa"/>
            <w:shd w:val="clear" w:color="auto" w:fill="auto"/>
            <w:tcMar>
              <w:top w:w="100" w:type="dxa"/>
              <w:left w:w="100" w:type="dxa"/>
              <w:bottom w:w="100" w:type="dxa"/>
              <w:right w:w="100" w:type="dxa"/>
            </w:tcMar>
          </w:tcPr>
          <w:p w14:paraId="2DC5098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B0C667F" w14:textId="77777777" w:rsidR="00382336" w:rsidRDefault="008B5349">
            <w:pPr>
              <w:widowControl w:val="0"/>
              <w:pBdr>
                <w:top w:val="nil"/>
                <w:left w:val="nil"/>
                <w:bottom w:val="nil"/>
                <w:right w:val="nil"/>
                <w:between w:val="nil"/>
              </w:pBdr>
              <w:spacing w:after="0" w:line="240" w:lineRule="auto"/>
            </w:pPr>
            <w:r>
              <w:t>image/pdf</w:t>
            </w:r>
          </w:p>
        </w:tc>
        <w:tc>
          <w:tcPr>
            <w:tcW w:w="3352" w:type="dxa"/>
            <w:shd w:val="clear" w:color="auto" w:fill="auto"/>
            <w:tcMar>
              <w:top w:w="100" w:type="dxa"/>
              <w:left w:w="100" w:type="dxa"/>
              <w:bottom w:w="100" w:type="dxa"/>
              <w:right w:w="100" w:type="dxa"/>
            </w:tcMar>
          </w:tcPr>
          <w:p w14:paraId="25C51524" w14:textId="77777777" w:rsidR="00382336" w:rsidRDefault="008B5349">
            <w:pPr>
              <w:widowControl w:val="0"/>
              <w:pBdr>
                <w:top w:val="nil"/>
                <w:left w:val="nil"/>
                <w:bottom w:val="nil"/>
                <w:right w:val="nil"/>
                <w:between w:val="nil"/>
              </w:pBdr>
              <w:spacing w:after="0" w:line="240" w:lineRule="auto"/>
            </w:pPr>
            <w:r>
              <w:t>Instructor guidelines and troubleshooting for the module. Includes answer key to student handout and discussion questions.</w:t>
            </w:r>
          </w:p>
        </w:tc>
      </w:tr>
      <w:tr w:rsidR="00382336" w14:paraId="72CC9111" w14:textId="77777777" w:rsidTr="008B5349">
        <w:tc>
          <w:tcPr>
            <w:tcW w:w="2780" w:type="dxa"/>
            <w:shd w:val="clear" w:color="auto" w:fill="auto"/>
            <w:tcMar>
              <w:top w:w="100" w:type="dxa"/>
              <w:left w:w="100" w:type="dxa"/>
              <w:bottom w:w="100" w:type="dxa"/>
              <w:right w:w="100" w:type="dxa"/>
            </w:tcMar>
          </w:tcPr>
          <w:p w14:paraId="789693CD" w14:textId="77777777" w:rsidR="00382336" w:rsidRDefault="008B5349">
            <w:pPr>
              <w:widowControl w:val="0"/>
              <w:pBdr>
                <w:top w:val="nil"/>
                <w:left w:val="nil"/>
                <w:bottom w:val="nil"/>
                <w:right w:val="nil"/>
                <w:between w:val="nil"/>
              </w:pBdr>
              <w:spacing w:after="0" w:line="240" w:lineRule="auto"/>
            </w:pPr>
            <w:r>
              <w:t>instructor_powerpoint.pdf</w:t>
            </w:r>
          </w:p>
        </w:tc>
        <w:tc>
          <w:tcPr>
            <w:tcW w:w="1614" w:type="dxa"/>
            <w:shd w:val="clear" w:color="auto" w:fill="auto"/>
            <w:tcMar>
              <w:top w:w="100" w:type="dxa"/>
              <w:left w:w="100" w:type="dxa"/>
              <w:bottom w:w="100" w:type="dxa"/>
              <w:right w:w="100" w:type="dxa"/>
            </w:tcMar>
          </w:tcPr>
          <w:p w14:paraId="43B109F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79D76719"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79B1048" w14:textId="087DC981" w:rsidR="00382336" w:rsidRDefault="008B5349">
            <w:pPr>
              <w:widowControl w:val="0"/>
              <w:pBdr>
                <w:top w:val="nil"/>
                <w:left w:val="nil"/>
                <w:bottom w:val="nil"/>
                <w:right w:val="nil"/>
                <w:between w:val="nil"/>
              </w:pBdr>
              <w:spacing w:after="0" w:line="240" w:lineRule="auto"/>
            </w:pPr>
            <w:r>
              <w:t xml:space="preserve">Presentation to introduce core concepts and module activities at the beginning of module instruction. While this version has been archived as a pdf file, we refer interested readers to </w:t>
            </w:r>
            <w:r w:rsidR="00A26EB3" w:rsidRPr="00A26EB3">
              <w:t xml:space="preserve">http://www.module3.macrosystemseddie.org/ </w:t>
            </w:r>
            <w:r>
              <w:t xml:space="preserve">for editable </w:t>
            </w:r>
            <w:r w:rsidR="002A5428">
              <w:t>PowerPoint</w:t>
            </w:r>
            <w:r>
              <w:t xml:space="preserve"> files. We note that some changes may be made to the files on the website as they are updated over time.</w:t>
            </w:r>
          </w:p>
        </w:tc>
      </w:tr>
      <w:tr w:rsidR="00382336" w14:paraId="21BAA430" w14:textId="77777777" w:rsidTr="008B5349">
        <w:tc>
          <w:tcPr>
            <w:tcW w:w="2780" w:type="dxa"/>
            <w:shd w:val="clear" w:color="auto" w:fill="auto"/>
            <w:tcMar>
              <w:top w:w="100" w:type="dxa"/>
              <w:left w:w="100" w:type="dxa"/>
              <w:bottom w:w="100" w:type="dxa"/>
              <w:right w:w="100" w:type="dxa"/>
            </w:tcMar>
          </w:tcPr>
          <w:p w14:paraId="2CE61D22" w14:textId="1824B823" w:rsidR="00382336" w:rsidRDefault="008B5349">
            <w:pPr>
              <w:widowControl w:val="0"/>
              <w:pBdr>
                <w:top w:val="nil"/>
                <w:left w:val="nil"/>
                <w:bottom w:val="nil"/>
                <w:right w:val="nil"/>
                <w:between w:val="nil"/>
              </w:pBdr>
              <w:spacing w:after="0" w:line="240" w:lineRule="auto"/>
            </w:pPr>
            <w:r>
              <w:t>getting_started_</w:t>
            </w:r>
            <w:r w:rsidR="00A26EB3">
              <w:t>mod3</w:t>
            </w:r>
            <w:r>
              <w:t>.pdf</w:t>
            </w:r>
          </w:p>
        </w:tc>
        <w:tc>
          <w:tcPr>
            <w:tcW w:w="1614" w:type="dxa"/>
            <w:shd w:val="clear" w:color="auto" w:fill="auto"/>
            <w:tcMar>
              <w:top w:w="100" w:type="dxa"/>
              <w:left w:w="100" w:type="dxa"/>
              <w:bottom w:w="100" w:type="dxa"/>
              <w:right w:w="100" w:type="dxa"/>
            </w:tcMar>
          </w:tcPr>
          <w:p w14:paraId="12F860D2"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5DA705FE"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6B9DD9D5" w14:textId="57E19C53" w:rsidR="00382336" w:rsidRDefault="008B5349">
            <w:pPr>
              <w:widowControl w:val="0"/>
              <w:pBdr>
                <w:top w:val="nil"/>
                <w:left w:val="nil"/>
                <w:bottom w:val="nil"/>
                <w:right w:val="nil"/>
                <w:between w:val="nil"/>
              </w:pBdr>
              <w:spacing w:after="0" w:line="240" w:lineRule="auto"/>
            </w:pPr>
            <w:r>
              <w:t xml:space="preserve">Additional </w:t>
            </w:r>
            <w:r w:rsidR="002A5428">
              <w:t>PowerPoint</w:t>
            </w:r>
            <w:r>
              <w:t xml:space="preserve"> slides that walk through module setup step-by-step and provide troubleshooting tips for common challenges students experience in </w:t>
            </w:r>
            <w:r>
              <w:lastRenderedPageBreak/>
              <w:t>the classroom. While this version has been archived as a pdf file, we refer interested readers to</w:t>
            </w:r>
            <w:r w:rsidR="00A26EB3">
              <w:t xml:space="preserve"> </w:t>
            </w:r>
            <w:r w:rsidR="00A26EB3" w:rsidRPr="00A26EB3">
              <w:t xml:space="preserve">http://www.module3.macrosystemseddie.org/ </w:t>
            </w:r>
            <w:r>
              <w:t xml:space="preserve">for editable </w:t>
            </w:r>
            <w:r w:rsidR="002A5428">
              <w:t>PowerPoint</w:t>
            </w:r>
            <w:r>
              <w:t xml:space="preserve"> files. We note that some changes may be made to the files on the website as they are updated over time.</w:t>
            </w:r>
          </w:p>
        </w:tc>
      </w:tr>
      <w:tr w:rsidR="00382336" w14:paraId="478E9D68" w14:textId="77777777" w:rsidTr="008B5349">
        <w:tc>
          <w:tcPr>
            <w:tcW w:w="2780" w:type="dxa"/>
            <w:shd w:val="clear" w:color="auto" w:fill="auto"/>
            <w:tcMar>
              <w:top w:w="100" w:type="dxa"/>
              <w:left w:w="100" w:type="dxa"/>
              <w:bottom w:w="100" w:type="dxa"/>
              <w:right w:w="100" w:type="dxa"/>
            </w:tcMar>
          </w:tcPr>
          <w:p w14:paraId="103976D2" w14:textId="77777777" w:rsidR="00382336" w:rsidRDefault="008B5349">
            <w:pPr>
              <w:widowControl w:val="0"/>
              <w:pBdr>
                <w:top w:val="nil"/>
                <w:left w:val="nil"/>
                <w:bottom w:val="nil"/>
                <w:right w:val="nil"/>
                <w:between w:val="nil"/>
              </w:pBdr>
              <w:spacing w:after="0" w:line="240" w:lineRule="auto"/>
            </w:pPr>
            <w:r>
              <w:lastRenderedPageBreak/>
              <w:t>ready_set_eddie.pdf</w:t>
            </w:r>
          </w:p>
        </w:tc>
        <w:tc>
          <w:tcPr>
            <w:tcW w:w="1614" w:type="dxa"/>
            <w:shd w:val="clear" w:color="auto" w:fill="auto"/>
            <w:tcMar>
              <w:top w:w="100" w:type="dxa"/>
              <w:left w:w="100" w:type="dxa"/>
              <w:bottom w:w="100" w:type="dxa"/>
              <w:right w:w="100" w:type="dxa"/>
            </w:tcMar>
          </w:tcPr>
          <w:p w14:paraId="078FFE4E"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3A1BA9AA"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248A27E" w14:textId="77777777" w:rsidR="00382336" w:rsidRDefault="008B5349">
            <w:pPr>
              <w:widowControl w:val="0"/>
              <w:spacing w:after="0" w:line="240" w:lineRule="auto"/>
            </w:pPr>
            <w:r>
              <w:t>Instructor introduction to R and the General Lake Model (GLM).</w:t>
            </w:r>
          </w:p>
        </w:tc>
      </w:tr>
      <w:tr w:rsidR="00382336" w14:paraId="497CF19F" w14:textId="77777777" w:rsidTr="008B5349">
        <w:tc>
          <w:tcPr>
            <w:tcW w:w="2780" w:type="dxa"/>
            <w:shd w:val="clear" w:color="auto" w:fill="auto"/>
            <w:tcMar>
              <w:top w:w="100" w:type="dxa"/>
              <w:left w:w="100" w:type="dxa"/>
              <w:bottom w:w="100" w:type="dxa"/>
              <w:right w:w="100" w:type="dxa"/>
            </w:tcMar>
          </w:tcPr>
          <w:p w14:paraId="45396C42" w14:textId="75621240" w:rsidR="00382336" w:rsidRDefault="008B5349">
            <w:pPr>
              <w:widowControl w:val="0"/>
              <w:pBdr>
                <w:top w:val="nil"/>
                <w:left w:val="nil"/>
                <w:bottom w:val="nil"/>
                <w:right w:val="nil"/>
                <w:between w:val="nil"/>
              </w:pBdr>
              <w:spacing w:after="0" w:line="240" w:lineRule="auto"/>
            </w:pPr>
            <w:r>
              <w:t>r_you_ready_for_eddie_</w:t>
            </w:r>
            <w:r w:rsidR="00A26EB3">
              <w:t>mod3</w:t>
            </w:r>
            <w:r>
              <w:t>.pdf</w:t>
            </w:r>
          </w:p>
        </w:tc>
        <w:tc>
          <w:tcPr>
            <w:tcW w:w="1614" w:type="dxa"/>
            <w:shd w:val="clear" w:color="auto" w:fill="auto"/>
            <w:tcMar>
              <w:top w:w="100" w:type="dxa"/>
              <w:left w:w="100" w:type="dxa"/>
              <w:bottom w:w="100" w:type="dxa"/>
              <w:right w:w="100" w:type="dxa"/>
            </w:tcMar>
          </w:tcPr>
          <w:p w14:paraId="46FAF2C6"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44064C2"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55661D40" w14:textId="77777777" w:rsidR="00382336" w:rsidRDefault="008B5349">
            <w:pPr>
              <w:widowControl w:val="0"/>
              <w:pBdr>
                <w:top w:val="nil"/>
                <w:left w:val="nil"/>
                <w:bottom w:val="nil"/>
                <w:right w:val="nil"/>
                <w:between w:val="nil"/>
              </w:pBdr>
              <w:spacing w:after="0" w:line="240" w:lineRule="auto"/>
            </w:pPr>
            <w:r>
              <w:t>Step-by-step guide to download R, RStudio, and module files.</w:t>
            </w:r>
          </w:p>
        </w:tc>
      </w:tr>
      <w:tr w:rsidR="00382336" w14:paraId="0B36D7E0" w14:textId="77777777" w:rsidTr="008B5349">
        <w:tc>
          <w:tcPr>
            <w:tcW w:w="2780" w:type="dxa"/>
            <w:shd w:val="clear" w:color="auto" w:fill="auto"/>
            <w:tcMar>
              <w:top w:w="100" w:type="dxa"/>
              <w:left w:w="100" w:type="dxa"/>
              <w:bottom w:w="100" w:type="dxa"/>
              <w:right w:w="100" w:type="dxa"/>
            </w:tcMar>
          </w:tcPr>
          <w:p w14:paraId="594E44A4" w14:textId="77777777" w:rsidR="00382336" w:rsidRDefault="008B5349">
            <w:pPr>
              <w:widowControl w:val="0"/>
              <w:pBdr>
                <w:top w:val="nil"/>
                <w:left w:val="nil"/>
                <w:bottom w:val="nil"/>
                <w:right w:val="nil"/>
                <w:between w:val="nil"/>
              </w:pBdr>
              <w:spacing w:after="0" w:line="240" w:lineRule="auto"/>
            </w:pPr>
            <w:r>
              <w:t>student_handout.pdf</w:t>
            </w:r>
          </w:p>
        </w:tc>
        <w:tc>
          <w:tcPr>
            <w:tcW w:w="1614" w:type="dxa"/>
            <w:shd w:val="clear" w:color="auto" w:fill="auto"/>
            <w:tcMar>
              <w:top w:w="100" w:type="dxa"/>
              <w:left w:w="100" w:type="dxa"/>
              <w:bottom w:w="100" w:type="dxa"/>
              <w:right w:w="100" w:type="dxa"/>
            </w:tcMar>
          </w:tcPr>
          <w:p w14:paraId="2AAC264A" w14:textId="77777777" w:rsidR="00382336" w:rsidRDefault="008B5349">
            <w:pPr>
              <w:widowControl w:val="0"/>
              <w:pBdr>
                <w:top w:val="nil"/>
                <w:left w:val="nil"/>
                <w:bottom w:val="nil"/>
                <w:right w:val="nil"/>
                <w:between w:val="nil"/>
              </w:pBdr>
              <w:spacing w:after="0" w:line="240" w:lineRule="auto"/>
            </w:pPr>
            <w:r>
              <w:t>image/pdf</w:t>
            </w:r>
          </w:p>
        </w:tc>
        <w:tc>
          <w:tcPr>
            <w:tcW w:w="1614" w:type="dxa"/>
            <w:shd w:val="clear" w:color="auto" w:fill="auto"/>
            <w:tcMar>
              <w:top w:w="100" w:type="dxa"/>
              <w:left w:w="100" w:type="dxa"/>
              <w:bottom w:w="100" w:type="dxa"/>
              <w:right w:w="100" w:type="dxa"/>
            </w:tcMar>
          </w:tcPr>
          <w:p w14:paraId="2945AF23" w14:textId="77777777" w:rsidR="00382336" w:rsidRDefault="008B5349">
            <w:pPr>
              <w:widowControl w:val="0"/>
              <w:spacing w:after="0" w:line="240" w:lineRule="auto"/>
            </w:pPr>
            <w:r>
              <w:t>image/pdf</w:t>
            </w:r>
          </w:p>
        </w:tc>
        <w:tc>
          <w:tcPr>
            <w:tcW w:w="3352" w:type="dxa"/>
            <w:shd w:val="clear" w:color="auto" w:fill="auto"/>
            <w:tcMar>
              <w:top w:w="100" w:type="dxa"/>
              <w:left w:w="100" w:type="dxa"/>
              <w:bottom w:w="100" w:type="dxa"/>
              <w:right w:w="100" w:type="dxa"/>
            </w:tcMar>
          </w:tcPr>
          <w:p w14:paraId="715CABC7" w14:textId="625D9935" w:rsidR="00382336" w:rsidRDefault="008B5349">
            <w:pPr>
              <w:widowControl w:val="0"/>
              <w:pBdr>
                <w:top w:val="nil"/>
                <w:left w:val="nil"/>
                <w:bottom w:val="nil"/>
                <w:right w:val="nil"/>
                <w:between w:val="nil"/>
              </w:pBdr>
              <w:spacing w:after="0" w:line="240" w:lineRule="auto"/>
            </w:pPr>
            <w:r>
              <w:t xml:space="preserve">Handout for students to work through while completing the module. While this version has been archived as a pdf file, we refer interested readers to </w:t>
            </w:r>
            <w:r w:rsidR="00A26EB3" w:rsidRPr="00A26EB3">
              <w:t>http://www.module3.macrosystemseddie.org/</w:t>
            </w:r>
            <w:r w:rsidR="00A26EB3">
              <w:t xml:space="preserve"> </w:t>
            </w:r>
            <w:r>
              <w:t>for editable Microsoft Word files. We note that some changes may be made to the files on the website as they are updated over time.</w:t>
            </w:r>
          </w:p>
        </w:tc>
      </w:tr>
    </w:tbl>
    <w:p w14:paraId="6E106731" w14:textId="77777777" w:rsidR="00382336" w:rsidRDefault="00382336">
      <w:pPr>
        <w:spacing w:after="0" w:line="240" w:lineRule="auto"/>
      </w:pPr>
    </w:p>
    <w:p w14:paraId="433A61E4" w14:textId="55CB5247" w:rsidR="00605C1B" w:rsidRPr="00054116" w:rsidRDefault="00605C1B" w:rsidP="00621F88">
      <w:pPr>
        <w:pStyle w:val="Heading2"/>
        <w:spacing w:before="0" w:line="240" w:lineRule="auto"/>
        <w:rPr>
          <w:color w:val="FF0000"/>
          <w:sz w:val="22"/>
          <w:szCs w:val="22"/>
        </w:rPr>
      </w:pPr>
      <w:bookmarkStart w:id="6" w:name="_cin0sedxafi8" w:colFirst="0" w:colLast="0"/>
      <w:bookmarkEnd w:id="6"/>
      <w:r w:rsidRPr="00E6052B">
        <w:rPr>
          <w:color w:val="FF0000"/>
        </w:rPr>
        <w:t xml:space="preserve">Data Entities within cross_scale_interactions.zip </w:t>
      </w:r>
      <w:r w:rsidRPr="00054116">
        <w:rPr>
          <w:color w:val="FF0000"/>
          <w:sz w:val="22"/>
          <w:szCs w:val="22"/>
        </w:rPr>
        <w:t xml:space="preserve">(this table goes into the </w:t>
      </w:r>
      <w:r>
        <w:rPr>
          <w:color w:val="FF0000"/>
          <w:sz w:val="22"/>
          <w:szCs w:val="22"/>
        </w:rPr>
        <w:t>teleconnections</w:t>
      </w:r>
      <w:r w:rsidRPr="00054116">
        <w:rPr>
          <w:color w:val="FF0000"/>
          <w:sz w:val="22"/>
          <w:szCs w:val="22"/>
        </w:rPr>
        <w:t xml:space="preserve"> README)</w:t>
      </w:r>
    </w:p>
    <w:p w14:paraId="31CA421E" w14:textId="49FE2CD5" w:rsidR="00605C1B" w:rsidRPr="00176061" w:rsidRDefault="00605C1B" w:rsidP="00621F88">
      <w:pPr>
        <w:pStyle w:val="Heading1"/>
        <w:spacing w:before="0"/>
        <w:rPr>
          <w:rFonts w:asciiTheme="minorHAnsi" w:hAnsiTheme="minorHAnsi" w:cstheme="minorHAnsi"/>
          <w:b w:val="0"/>
        </w:rPr>
      </w:pPr>
      <w:r>
        <w:rPr>
          <w:rFonts w:asciiTheme="minorHAnsi" w:hAnsiTheme="minorHAnsi" w:cstheme="minorHAnsi"/>
        </w:rPr>
        <w:t>teleconnections</w:t>
      </w:r>
      <w:r>
        <w:rPr>
          <w:rFonts w:asciiTheme="minorHAnsi" w:hAnsiTheme="minorHAnsi" w:cstheme="minorHAnsi"/>
        </w:rPr>
        <w:t>.zip</w:t>
      </w:r>
      <w:r w:rsidRPr="00176061">
        <w:rPr>
          <w:rFonts w:asciiTheme="minorHAnsi" w:hAnsiTheme="minorHAnsi" w:cstheme="minorHAnsi"/>
        </w:rPr>
        <w:t xml:space="preserve"> Contents</w:t>
      </w:r>
    </w:p>
    <w:p w14:paraId="37574E05" w14:textId="77777777" w:rsidR="00605C1B" w:rsidRPr="00176061" w:rsidRDefault="00605C1B" w:rsidP="00605C1B">
      <w:pPr>
        <w:pStyle w:val="Heading2"/>
        <w:spacing w:before="0" w:line="240" w:lineRule="auto"/>
        <w:rPr>
          <w:rFonts w:asciiTheme="minorHAnsi" w:hAnsiTheme="minorHAnsi" w:cstheme="minorHAnsi"/>
        </w:rPr>
      </w:pPr>
      <w:r>
        <w:rPr>
          <w:rFonts w:asciiTheme="minorHAnsi" w:hAnsiTheme="minorHAnsi" w:cstheme="minorHAnsi"/>
        </w:rPr>
        <w:t>File Types and Descriptions</w:t>
      </w: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10"/>
        <w:gridCol w:w="849"/>
        <w:gridCol w:w="1800"/>
        <w:gridCol w:w="4101"/>
      </w:tblGrid>
      <w:tr w:rsidR="00382336" w14:paraId="4D14938E" w14:textId="77777777" w:rsidTr="00480E9E">
        <w:tc>
          <w:tcPr>
            <w:tcW w:w="0" w:type="auto"/>
            <w:shd w:val="clear" w:color="auto" w:fill="auto"/>
            <w:tcMar>
              <w:top w:w="100" w:type="dxa"/>
              <w:left w:w="100" w:type="dxa"/>
              <w:bottom w:w="100" w:type="dxa"/>
              <w:right w:w="100" w:type="dxa"/>
            </w:tcMar>
          </w:tcPr>
          <w:p w14:paraId="548CC4A2" w14:textId="77777777" w:rsidR="00382336" w:rsidRDefault="008B5349">
            <w:pPr>
              <w:widowControl w:val="0"/>
              <w:spacing w:after="0" w:line="240" w:lineRule="auto"/>
              <w:jc w:val="center"/>
              <w:rPr>
                <w:b/>
              </w:rPr>
            </w:pPr>
            <w:r>
              <w:rPr>
                <w:b/>
              </w:rPr>
              <w:t>Name</w:t>
            </w:r>
          </w:p>
        </w:tc>
        <w:tc>
          <w:tcPr>
            <w:tcW w:w="0" w:type="auto"/>
            <w:shd w:val="clear" w:color="auto" w:fill="auto"/>
            <w:tcMar>
              <w:top w:w="100" w:type="dxa"/>
              <w:left w:w="100" w:type="dxa"/>
              <w:bottom w:w="100" w:type="dxa"/>
              <w:right w:w="100" w:type="dxa"/>
            </w:tcMar>
          </w:tcPr>
          <w:p w14:paraId="376051EB" w14:textId="77777777" w:rsidR="00382336" w:rsidRDefault="008B5349">
            <w:pPr>
              <w:widowControl w:val="0"/>
              <w:spacing w:after="0" w:line="240" w:lineRule="auto"/>
              <w:jc w:val="center"/>
              <w:rPr>
                <w:b/>
              </w:rPr>
            </w:pPr>
            <w:r>
              <w:rPr>
                <w:b/>
              </w:rPr>
              <w:t>Entity Type</w:t>
            </w:r>
          </w:p>
        </w:tc>
        <w:tc>
          <w:tcPr>
            <w:tcW w:w="0" w:type="auto"/>
            <w:shd w:val="clear" w:color="auto" w:fill="auto"/>
            <w:tcMar>
              <w:top w:w="100" w:type="dxa"/>
              <w:left w:w="100" w:type="dxa"/>
              <w:bottom w:w="100" w:type="dxa"/>
              <w:right w:w="100" w:type="dxa"/>
            </w:tcMar>
          </w:tcPr>
          <w:p w14:paraId="053380C3" w14:textId="77777777" w:rsidR="00382336" w:rsidRDefault="008B5349">
            <w:pPr>
              <w:widowControl w:val="0"/>
              <w:spacing w:after="0" w:line="240" w:lineRule="auto"/>
              <w:jc w:val="center"/>
              <w:rPr>
                <w:b/>
              </w:rPr>
            </w:pPr>
            <w:r>
              <w:rPr>
                <w:b/>
              </w:rPr>
              <w:t>Externally Defined Format</w:t>
            </w:r>
          </w:p>
        </w:tc>
        <w:tc>
          <w:tcPr>
            <w:tcW w:w="0" w:type="auto"/>
            <w:shd w:val="clear" w:color="auto" w:fill="auto"/>
            <w:tcMar>
              <w:top w:w="100" w:type="dxa"/>
              <w:left w:w="100" w:type="dxa"/>
              <w:bottom w:w="100" w:type="dxa"/>
              <w:right w:w="100" w:type="dxa"/>
            </w:tcMar>
          </w:tcPr>
          <w:p w14:paraId="23DF6AE5" w14:textId="77777777" w:rsidR="00382336" w:rsidRDefault="008B5349">
            <w:pPr>
              <w:widowControl w:val="0"/>
              <w:spacing w:after="0" w:line="240" w:lineRule="auto"/>
              <w:jc w:val="center"/>
              <w:rPr>
                <w:b/>
              </w:rPr>
            </w:pPr>
            <w:r>
              <w:rPr>
                <w:b/>
              </w:rPr>
              <w:t>Description</w:t>
            </w:r>
          </w:p>
        </w:tc>
      </w:tr>
      <w:tr w:rsidR="00382336" w14:paraId="0C2C53C5" w14:textId="77777777" w:rsidTr="00480E9E">
        <w:tc>
          <w:tcPr>
            <w:tcW w:w="0" w:type="auto"/>
            <w:shd w:val="clear" w:color="auto" w:fill="auto"/>
            <w:tcMar>
              <w:top w:w="100" w:type="dxa"/>
              <w:left w:w="100" w:type="dxa"/>
              <w:bottom w:w="100" w:type="dxa"/>
              <w:right w:w="100" w:type="dxa"/>
            </w:tcMar>
          </w:tcPr>
          <w:p w14:paraId="4D0739A9" w14:textId="50B625C7" w:rsidR="00382336" w:rsidRDefault="00E117C5">
            <w:pPr>
              <w:widowControl w:val="0"/>
              <w:spacing w:after="0" w:line="240" w:lineRule="auto"/>
            </w:pPr>
            <w:proofErr w:type="spellStart"/>
            <w:r>
              <w:t>Teleconnections_</w:t>
            </w:r>
            <w:r w:rsidR="008B5349">
              <w:t>R_Script.R</w:t>
            </w:r>
            <w:proofErr w:type="spellEnd"/>
          </w:p>
        </w:tc>
        <w:tc>
          <w:tcPr>
            <w:tcW w:w="0" w:type="auto"/>
            <w:shd w:val="clear" w:color="auto" w:fill="auto"/>
            <w:tcMar>
              <w:top w:w="100" w:type="dxa"/>
              <w:left w:w="100" w:type="dxa"/>
              <w:bottom w:w="100" w:type="dxa"/>
              <w:right w:w="100" w:type="dxa"/>
            </w:tcMar>
          </w:tcPr>
          <w:p w14:paraId="293BECF3" w14:textId="77777777" w:rsidR="00382336" w:rsidRDefault="008B5349">
            <w:pPr>
              <w:widowControl w:val="0"/>
              <w:spacing w:after="0" w:line="240" w:lineRule="auto"/>
            </w:pPr>
            <w:r>
              <w:t>text/x-</w:t>
            </w:r>
            <w:proofErr w:type="spellStart"/>
            <w:r>
              <w:t>rsrc</w:t>
            </w:r>
            <w:proofErr w:type="spellEnd"/>
          </w:p>
        </w:tc>
        <w:tc>
          <w:tcPr>
            <w:tcW w:w="0" w:type="auto"/>
            <w:shd w:val="clear" w:color="auto" w:fill="auto"/>
            <w:tcMar>
              <w:top w:w="100" w:type="dxa"/>
              <w:left w:w="100" w:type="dxa"/>
              <w:bottom w:w="100" w:type="dxa"/>
              <w:right w:w="100" w:type="dxa"/>
            </w:tcMar>
          </w:tcPr>
          <w:p w14:paraId="7AFDF6F9" w14:textId="77777777" w:rsidR="00382336" w:rsidRDefault="008B5349">
            <w:pPr>
              <w:widowControl w:val="0"/>
              <w:spacing w:after="0" w:line="240" w:lineRule="auto"/>
            </w:pPr>
            <w:r>
              <w:t>application/R</w:t>
            </w:r>
          </w:p>
        </w:tc>
        <w:tc>
          <w:tcPr>
            <w:tcW w:w="0" w:type="auto"/>
            <w:shd w:val="clear" w:color="auto" w:fill="auto"/>
            <w:tcMar>
              <w:top w:w="100" w:type="dxa"/>
              <w:left w:w="100" w:type="dxa"/>
              <w:bottom w:w="100" w:type="dxa"/>
              <w:right w:w="100" w:type="dxa"/>
            </w:tcMar>
          </w:tcPr>
          <w:p w14:paraId="7BF8A058" w14:textId="77777777" w:rsidR="00382336" w:rsidRDefault="008B5349">
            <w:pPr>
              <w:widowControl w:val="0"/>
              <w:spacing w:after="0" w:line="240" w:lineRule="auto"/>
            </w:pPr>
            <w:r>
              <w:t>Script that outlines the Activity A, B, and C steps that students complete as part of the module. Located within lake_climate_change.zip folder</w:t>
            </w:r>
          </w:p>
        </w:tc>
      </w:tr>
      <w:tr w:rsidR="00480E9E" w14:paraId="1BC406CC" w14:textId="77777777" w:rsidTr="00480E9E">
        <w:tc>
          <w:tcPr>
            <w:tcW w:w="0" w:type="auto"/>
            <w:shd w:val="clear" w:color="auto" w:fill="DBE5F1" w:themeFill="accent1" w:themeFillTint="33"/>
            <w:tcMar>
              <w:top w:w="100" w:type="dxa"/>
              <w:left w:w="100" w:type="dxa"/>
              <w:bottom w:w="100" w:type="dxa"/>
              <w:right w:w="100" w:type="dxa"/>
            </w:tcMar>
          </w:tcPr>
          <w:p w14:paraId="65112033" w14:textId="11EA2B46" w:rsidR="00E117C5" w:rsidRDefault="00E117C5" w:rsidP="00E117C5">
            <w:pPr>
              <w:widowControl w:val="0"/>
              <w:spacing w:after="0" w:line="240" w:lineRule="auto"/>
            </w:pPr>
            <w:commentRangeStart w:id="7"/>
            <w:r>
              <w:t>Lakes</w:t>
            </w:r>
            <w:r>
              <w:t xml:space="preserve"> folder</w:t>
            </w:r>
            <w:r w:rsidR="0082655E">
              <w:t xml:space="preserve"> </w:t>
            </w:r>
            <w:r w:rsidR="0082655E">
              <w:sym w:font="Wingdings" w:char="F0E0"/>
            </w:r>
            <w:r w:rsidR="0082655E">
              <w:t xml:space="preserve"> Lake-specific folder </w:t>
            </w:r>
            <w:commentRangeEnd w:id="7"/>
            <w:r w:rsidR="00480E9E">
              <w:rPr>
                <w:rStyle w:val="CommentReference"/>
              </w:rPr>
              <w:commentReference w:id="7"/>
            </w:r>
          </w:p>
        </w:tc>
        <w:tc>
          <w:tcPr>
            <w:tcW w:w="0" w:type="auto"/>
            <w:shd w:val="clear" w:color="auto" w:fill="DBE5F1" w:themeFill="accent1" w:themeFillTint="33"/>
            <w:tcMar>
              <w:top w:w="100" w:type="dxa"/>
              <w:left w:w="100" w:type="dxa"/>
              <w:bottom w:w="100" w:type="dxa"/>
              <w:right w:w="100" w:type="dxa"/>
            </w:tcMar>
          </w:tcPr>
          <w:p w14:paraId="5D0D2D47" w14:textId="77777777" w:rsidR="00E117C5" w:rsidRDefault="00E117C5" w:rsidP="00E117C5">
            <w:pPr>
              <w:widowControl w:val="0"/>
              <w:spacing w:after="0" w:line="240" w:lineRule="auto"/>
            </w:pPr>
          </w:p>
        </w:tc>
        <w:tc>
          <w:tcPr>
            <w:tcW w:w="0" w:type="auto"/>
            <w:shd w:val="clear" w:color="auto" w:fill="DBE5F1" w:themeFill="accent1" w:themeFillTint="33"/>
            <w:tcMar>
              <w:top w:w="100" w:type="dxa"/>
              <w:left w:w="100" w:type="dxa"/>
              <w:bottom w:w="100" w:type="dxa"/>
              <w:right w:w="100" w:type="dxa"/>
            </w:tcMar>
          </w:tcPr>
          <w:p w14:paraId="5D8EE278" w14:textId="77777777" w:rsidR="00E117C5" w:rsidRDefault="00E117C5" w:rsidP="00E117C5">
            <w:pPr>
              <w:widowControl w:val="0"/>
              <w:spacing w:after="0" w:line="240" w:lineRule="auto"/>
            </w:pPr>
          </w:p>
        </w:tc>
        <w:tc>
          <w:tcPr>
            <w:tcW w:w="0" w:type="auto"/>
            <w:shd w:val="clear" w:color="auto" w:fill="DBE5F1" w:themeFill="accent1" w:themeFillTint="33"/>
            <w:tcMar>
              <w:top w:w="100" w:type="dxa"/>
              <w:left w:w="100" w:type="dxa"/>
              <w:bottom w:w="100" w:type="dxa"/>
              <w:right w:w="100" w:type="dxa"/>
            </w:tcMar>
          </w:tcPr>
          <w:p w14:paraId="4D930217" w14:textId="6373D8AD" w:rsidR="00E117C5" w:rsidRDefault="0082655E" w:rsidP="00E117C5">
            <w:pPr>
              <w:widowControl w:val="0"/>
              <w:spacing w:after="0" w:line="240" w:lineRule="auto"/>
            </w:pPr>
            <w:r>
              <w:t>Within the Lakes subfolder, each lake has a folder (e.g., Barco, Crampton, etc.)</w:t>
            </w:r>
          </w:p>
        </w:tc>
      </w:tr>
      <w:tr w:rsidR="0082655E" w14:paraId="041E07E8" w14:textId="77777777" w:rsidTr="00480E9E">
        <w:tc>
          <w:tcPr>
            <w:tcW w:w="0" w:type="auto"/>
            <w:shd w:val="clear" w:color="auto" w:fill="auto"/>
            <w:tcMar>
              <w:top w:w="100" w:type="dxa"/>
              <w:left w:w="100" w:type="dxa"/>
              <w:bottom w:w="100" w:type="dxa"/>
              <w:right w:w="100" w:type="dxa"/>
            </w:tcMar>
          </w:tcPr>
          <w:p w14:paraId="5D63C49F" w14:textId="3E2B4416" w:rsidR="0082655E" w:rsidRDefault="0082655E" w:rsidP="0082655E">
            <w:pPr>
              <w:widowControl w:val="0"/>
              <w:spacing w:after="0" w:line="240" w:lineRule="auto"/>
            </w:pPr>
            <w:r>
              <w:t>Lake_Characteristics.xlsx</w:t>
            </w:r>
          </w:p>
        </w:tc>
        <w:tc>
          <w:tcPr>
            <w:tcW w:w="0" w:type="auto"/>
            <w:shd w:val="clear" w:color="auto" w:fill="auto"/>
            <w:tcMar>
              <w:top w:w="100" w:type="dxa"/>
              <w:left w:w="100" w:type="dxa"/>
              <w:bottom w:w="100" w:type="dxa"/>
              <w:right w:w="100" w:type="dxa"/>
            </w:tcMar>
          </w:tcPr>
          <w:p w14:paraId="577AEF03"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22302B78" w14:textId="1CDFE5F9" w:rsidR="0082655E" w:rsidRDefault="0082655E" w:rsidP="0082655E">
            <w:pPr>
              <w:widowControl w:val="0"/>
              <w:spacing w:after="0" w:line="240" w:lineRule="auto"/>
            </w:pPr>
            <w:r>
              <w:t>application/</w:t>
            </w:r>
            <w:proofErr w:type="spellStart"/>
            <w:r>
              <w:t>ms</w:t>
            </w:r>
            <w:proofErr w:type="spellEnd"/>
            <w:r>
              <w:t>-word</w:t>
            </w:r>
          </w:p>
        </w:tc>
        <w:tc>
          <w:tcPr>
            <w:tcW w:w="0" w:type="auto"/>
            <w:shd w:val="clear" w:color="auto" w:fill="auto"/>
            <w:tcMar>
              <w:top w:w="100" w:type="dxa"/>
              <w:left w:w="100" w:type="dxa"/>
              <w:bottom w:w="100" w:type="dxa"/>
              <w:right w:w="100" w:type="dxa"/>
            </w:tcMar>
          </w:tcPr>
          <w:p w14:paraId="2D006B38" w14:textId="54863D19" w:rsidR="0082655E" w:rsidRDefault="0082655E" w:rsidP="0082655E">
            <w:pPr>
              <w:widowControl w:val="0"/>
              <w:spacing w:after="0" w:line="240" w:lineRule="auto"/>
            </w:pPr>
            <w:ins w:id="8" w:author="KJF" w:date="2019-02-22T15:05:00Z">
              <w:r>
                <w:t>Text needed</w:t>
              </w:r>
            </w:ins>
          </w:p>
        </w:tc>
      </w:tr>
      <w:tr w:rsidR="0082655E" w14:paraId="7DC892E8" w14:textId="77777777" w:rsidTr="00480E9E">
        <w:tc>
          <w:tcPr>
            <w:tcW w:w="0" w:type="auto"/>
            <w:shd w:val="clear" w:color="auto" w:fill="auto"/>
            <w:tcMar>
              <w:top w:w="100" w:type="dxa"/>
              <w:left w:w="100" w:type="dxa"/>
              <w:bottom w:w="100" w:type="dxa"/>
              <w:right w:w="100" w:type="dxa"/>
            </w:tcMar>
          </w:tcPr>
          <w:p w14:paraId="2509B4A4" w14:textId="77777777" w:rsidR="0082655E" w:rsidRDefault="0082655E" w:rsidP="0082655E">
            <w:pPr>
              <w:widowControl w:val="0"/>
              <w:spacing w:after="0" w:line="240" w:lineRule="auto"/>
            </w:pPr>
            <w:r>
              <w:t>glm2.nml</w:t>
            </w:r>
          </w:p>
        </w:tc>
        <w:tc>
          <w:tcPr>
            <w:tcW w:w="0" w:type="auto"/>
            <w:shd w:val="clear" w:color="auto" w:fill="auto"/>
            <w:tcMar>
              <w:top w:w="100" w:type="dxa"/>
              <w:left w:w="100" w:type="dxa"/>
              <w:bottom w:w="100" w:type="dxa"/>
              <w:right w:w="100" w:type="dxa"/>
            </w:tcMar>
          </w:tcPr>
          <w:p w14:paraId="0063B77F"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0C83344B" w14:textId="77777777" w:rsidR="0082655E" w:rsidRDefault="0082655E" w:rsidP="0082655E">
            <w:pPr>
              <w:widowControl w:val="0"/>
              <w:spacing w:after="0" w:line="240" w:lineRule="auto"/>
            </w:pPr>
            <w:r>
              <w:t>application/GLM</w:t>
            </w:r>
            <w:r>
              <w:br/>
            </w:r>
          </w:p>
        </w:tc>
        <w:tc>
          <w:tcPr>
            <w:tcW w:w="0" w:type="auto"/>
            <w:shd w:val="clear" w:color="auto" w:fill="auto"/>
            <w:tcMar>
              <w:top w:w="100" w:type="dxa"/>
              <w:left w:w="100" w:type="dxa"/>
              <w:bottom w:w="100" w:type="dxa"/>
              <w:right w:w="100" w:type="dxa"/>
            </w:tcMar>
          </w:tcPr>
          <w:p w14:paraId="2079DAB8" w14:textId="1D026C8A" w:rsidR="0082655E" w:rsidRDefault="0082655E" w:rsidP="0082655E">
            <w:pPr>
              <w:widowControl w:val="0"/>
              <w:spacing w:after="0" w:line="240" w:lineRule="auto"/>
            </w:pPr>
            <w:r>
              <w:lastRenderedPageBreak/>
              <w:t xml:space="preserve">File to configure lake characteristics, </w:t>
            </w:r>
            <w:r>
              <w:lastRenderedPageBreak/>
              <w:t xml:space="preserve">meteorological driver data, and physical response variables for the Lake Mendota General Lake Model (GLM). Save </w:t>
            </w:r>
            <w:proofErr w:type="gramStart"/>
            <w:r>
              <w:t>as .nml</w:t>
            </w:r>
            <w:proofErr w:type="gramEnd"/>
            <w:r>
              <w:t xml:space="preserve"> to run.</w:t>
            </w:r>
          </w:p>
        </w:tc>
      </w:tr>
      <w:tr w:rsidR="0082655E" w14:paraId="0147D35E" w14:textId="77777777" w:rsidTr="00480E9E">
        <w:tc>
          <w:tcPr>
            <w:tcW w:w="0" w:type="auto"/>
            <w:shd w:val="clear" w:color="auto" w:fill="auto"/>
            <w:tcMar>
              <w:top w:w="100" w:type="dxa"/>
              <w:left w:w="100" w:type="dxa"/>
              <w:bottom w:w="100" w:type="dxa"/>
              <w:right w:w="100" w:type="dxa"/>
            </w:tcMar>
          </w:tcPr>
          <w:p w14:paraId="12B8C994" w14:textId="006A2A08" w:rsidR="0082655E" w:rsidRDefault="0082655E" w:rsidP="0082655E">
            <w:pPr>
              <w:widowControl w:val="0"/>
              <w:spacing w:after="0" w:line="240" w:lineRule="auto"/>
            </w:pPr>
            <w:r>
              <w:lastRenderedPageBreak/>
              <w:t>met_hourly.csv</w:t>
            </w:r>
          </w:p>
        </w:tc>
        <w:tc>
          <w:tcPr>
            <w:tcW w:w="0" w:type="auto"/>
            <w:shd w:val="clear" w:color="auto" w:fill="auto"/>
            <w:tcMar>
              <w:top w:w="100" w:type="dxa"/>
              <w:left w:w="100" w:type="dxa"/>
              <w:bottom w:w="100" w:type="dxa"/>
              <w:right w:w="100" w:type="dxa"/>
            </w:tcMar>
          </w:tcPr>
          <w:p w14:paraId="5619F53A"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3CE19055" w14:textId="03DB1461"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346AD3B0" w14:textId="70F3108A" w:rsidR="0082655E" w:rsidRDefault="0082655E" w:rsidP="0082655E">
            <w:pPr>
              <w:widowControl w:val="0"/>
              <w:spacing w:after="0" w:line="240" w:lineRule="auto"/>
            </w:pPr>
            <w:r w:rsidRPr="0082655E">
              <w:t xml:space="preserve">Meteorological GLM driver data for a baseline simulation based on observed data for </w:t>
            </w:r>
            <w:r>
              <w:t>each lake</w:t>
            </w:r>
            <w:r w:rsidRPr="0082655E">
              <w:t>.</w:t>
            </w:r>
          </w:p>
        </w:tc>
      </w:tr>
      <w:tr w:rsidR="0082655E" w14:paraId="6CCFB240" w14:textId="77777777" w:rsidTr="00480E9E">
        <w:tc>
          <w:tcPr>
            <w:tcW w:w="0" w:type="auto"/>
            <w:shd w:val="clear" w:color="auto" w:fill="auto"/>
            <w:tcMar>
              <w:top w:w="100" w:type="dxa"/>
              <w:left w:w="100" w:type="dxa"/>
              <w:bottom w:w="100" w:type="dxa"/>
              <w:right w:w="100" w:type="dxa"/>
            </w:tcMar>
          </w:tcPr>
          <w:p w14:paraId="3B847B1D" w14:textId="2EF267CE" w:rsidR="0082655E" w:rsidRDefault="0082655E" w:rsidP="0082655E">
            <w:pPr>
              <w:widowControl w:val="0"/>
              <w:spacing w:after="0" w:line="240" w:lineRule="auto"/>
            </w:pPr>
            <w:r>
              <w:t>inflow</w:t>
            </w:r>
            <w:r>
              <w:t>.csv</w:t>
            </w:r>
            <w:r>
              <w:t xml:space="preserve"> (if applicable)</w:t>
            </w:r>
          </w:p>
        </w:tc>
        <w:tc>
          <w:tcPr>
            <w:tcW w:w="0" w:type="auto"/>
            <w:shd w:val="clear" w:color="auto" w:fill="auto"/>
            <w:tcMar>
              <w:top w:w="100" w:type="dxa"/>
              <w:left w:w="100" w:type="dxa"/>
              <w:bottom w:w="100" w:type="dxa"/>
              <w:right w:w="100" w:type="dxa"/>
            </w:tcMar>
          </w:tcPr>
          <w:p w14:paraId="6473E9B1"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4DD90EA8"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1B141754" w14:textId="7A3F8DB0" w:rsidR="0082655E" w:rsidRDefault="0082655E" w:rsidP="0082655E">
            <w:pPr>
              <w:widowControl w:val="0"/>
              <w:spacing w:after="0" w:line="240" w:lineRule="auto"/>
            </w:pPr>
            <w:r w:rsidRPr="0082655E">
              <w:t xml:space="preserve">Surface inflow GLM driver data for a baseline simulation based on observed data for </w:t>
            </w:r>
            <w:r>
              <w:t>each lake</w:t>
            </w:r>
            <w:r w:rsidRPr="0082655E">
              <w:t>.</w:t>
            </w:r>
            <w:r>
              <w:t xml:space="preserve"> Note: some lakes do not have surface inflows; in these subfolders, there is no inflow.csv file.</w:t>
            </w:r>
          </w:p>
        </w:tc>
      </w:tr>
      <w:tr w:rsidR="0082655E" w14:paraId="01600DCE" w14:textId="77777777" w:rsidTr="00480E9E">
        <w:tc>
          <w:tcPr>
            <w:tcW w:w="0" w:type="auto"/>
            <w:shd w:val="clear" w:color="auto" w:fill="auto"/>
            <w:tcMar>
              <w:top w:w="100" w:type="dxa"/>
              <w:left w:w="100" w:type="dxa"/>
              <w:bottom w:w="100" w:type="dxa"/>
              <w:right w:w="100" w:type="dxa"/>
            </w:tcMar>
          </w:tcPr>
          <w:p w14:paraId="2D898086" w14:textId="08989C46" w:rsidR="0082655E" w:rsidRDefault="0082655E" w:rsidP="0082655E">
            <w:pPr>
              <w:widowControl w:val="0"/>
              <w:spacing w:after="0" w:line="240" w:lineRule="auto"/>
            </w:pPr>
            <w:r>
              <w:t>outflow</w:t>
            </w:r>
            <w:r>
              <w:t>.csv (if applicable)</w:t>
            </w:r>
          </w:p>
        </w:tc>
        <w:tc>
          <w:tcPr>
            <w:tcW w:w="0" w:type="auto"/>
            <w:shd w:val="clear" w:color="auto" w:fill="auto"/>
            <w:tcMar>
              <w:top w:w="100" w:type="dxa"/>
              <w:left w:w="100" w:type="dxa"/>
              <w:bottom w:w="100" w:type="dxa"/>
              <w:right w:w="100" w:type="dxa"/>
            </w:tcMar>
          </w:tcPr>
          <w:p w14:paraId="0F146934"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1D149F2C" w14:textId="77777777" w:rsidR="0082655E" w:rsidRDefault="0082655E" w:rsidP="0082655E">
            <w:pPr>
              <w:widowControl w:val="0"/>
              <w:spacing w:after="0" w:line="240" w:lineRule="auto"/>
            </w:pPr>
          </w:p>
        </w:tc>
        <w:tc>
          <w:tcPr>
            <w:tcW w:w="0" w:type="auto"/>
            <w:shd w:val="clear" w:color="auto" w:fill="auto"/>
            <w:tcMar>
              <w:top w:w="100" w:type="dxa"/>
              <w:left w:w="100" w:type="dxa"/>
              <w:bottom w:w="100" w:type="dxa"/>
              <w:right w:w="100" w:type="dxa"/>
            </w:tcMar>
          </w:tcPr>
          <w:p w14:paraId="3B2B2610" w14:textId="7B4B5181" w:rsidR="0082655E" w:rsidRDefault="0082655E" w:rsidP="0082655E">
            <w:pPr>
              <w:widowControl w:val="0"/>
              <w:spacing w:after="0" w:line="240" w:lineRule="auto"/>
            </w:pPr>
            <w:r w:rsidRPr="0082655E">
              <w:t xml:space="preserve">Surface </w:t>
            </w:r>
            <w:r>
              <w:t>outflow</w:t>
            </w:r>
            <w:r w:rsidRPr="0082655E">
              <w:t xml:space="preserve"> GLM driver data for a baseline simulation based on observed data for </w:t>
            </w:r>
            <w:r>
              <w:t>each lake</w:t>
            </w:r>
            <w:r w:rsidRPr="0082655E">
              <w:t>.</w:t>
            </w:r>
            <w:r>
              <w:t xml:space="preserve"> Note: some lakes do not have surface </w:t>
            </w:r>
            <w:r>
              <w:t>outflows</w:t>
            </w:r>
            <w:r>
              <w:t>; in these subfolders, there is no inflow.csv file.</w:t>
            </w:r>
          </w:p>
        </w:tc>
      </w:tr>
    </w:tbl>
    <w:p w14:paraId="4003428A" w14:textId="77777777" w:rsidR="008B5349" w:rsidRDefault="008B5349" w:rsidP="000F1DBD">
      <w:pPr>
        <w:pStyle w:val="NoSpacing"/>
      </w:pPr>
    </w:p>
    <w:p w14:paraId="72BBB995" w14:textId="77777777" w:rsidR="000F1DBD" w:rsidRDefault="000F1DBD">
      <w:pPr>
        <w:pStyle w:val="Heading2"/>
        <w:spacing w:before="0" w:line="240" w:lineRule="auto"/>
      </w:pPr>
      <w:r>
        <w:br w:type="page"/>
      </w:r>
    </w:p>
    <w:p w14:paraId="6A067792" w14:textId="2BABF50D" w:rsidR="00605C1B" w:rsidRPr="00054116" w:rsidRDefault="00605C1B" w:rsidP="00605C1B">
      <w:pPr>
        <w:pStyle w:val="Heading2"/>
        <w:spacing w:before="0" w:line="240" w:lineRule="auto"/>
        <w:rPr>
          <w:color w:val="FF0000"/>
          <w:sz w:val="22"/>
          <w:szCs w:val="22"/>
        </w:rPr>
      </w:pPr>
      <w:r>
        <w:lastRenderedPageBreak/>
        <w:t xml:space="preserve">Data Table Structure </w:t>
      </w:r>
      <w:r w:rsidRPr="00054116">
        <w:rPr>
          <w:color w:val="FF0000"/>
          <w:sz w:val="22"/>
          <w:szCs w:val="22"/>
        </w:rPr>
        <w:t xml:space="preserve">(these tables go into the </w:t>
      </w:r>
      <w:proofErr w:type="spellStart"/>
      <w:r>
        <w:rPr>
          <w:color w:val="FF0000"/>
          <w:sz w:val="22"/>
          <w:szCs w:val="22"/>
        </w:rPr>
        <w:t>teleconnections_</w:t>
      </w:r>
      <w:r w:rsidRPr="00054116">
        <w:rPr>
          <w:color w:val="FF0000"/>
          <w:sz w:val="22"/>
          <w:szCs w:val="22"/>
        </w:rPr>
        <w:t>README</w:t>
      </w:r>
      <w:proofErr w:type="spellEnd"/>
      <w:r w:rsidRPr="00054116">
        <w:rPr>
          <w:color w:val="FF0000"/>
          <w:sz w:val="22"/>
          <w:szCs w:val="22"/>
        </w:rPr>
        <w:t>)</w:t>
      </w:r>
    </w:p>
    <w:p w14:paraId="7D832841" w14:textId="281C9C9A" w:rsidR="008B5349" w:rsidRDefault="00605C1B" w:rsidP="008B5349">
      <w:pPr>
        <w:spacing w:after="0" w:line="240" w:lineRule="auto"/>
        <w:rPr>
          <w:b/>
        </w:rPr>
      </w:pPr>
      <w:r>
        <w:rPr>
          <w:b/>
        </w:rPr>
        <w:t>met_hourly.csv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382336" w14:paraId="22B486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58CD69F" w14:textId="77777777" w:rsidR="00382336" w:rsidRDefault="008B5349">
            <w:r>
              <w:t>Column name</w:t>
            </w:r>
          </w:p>
        </w:tc>
        <w:tc>
          <w:tcPr>
            <w:tcW w:w="2820" w:type="dxa"/>
          </w:tcPr>
          <w:p w14:paraId="571260F6" w14:textId="77777777" w:rsidR="00382336" w:rsidRDefault="008B5349">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771E96FA" w14:textId="77777777" w:rsidR="00382336" w:rsidRDefault="008B5349">
            <w:pPr>
              <w:cnfStyle w:val="100000000000" w:firstRow="1" w:lastRow="0" w:firstColumn="0" w:lastColumn="0" w:oddVBand="0" w:evenVBand="0" w:oddHBand="0" w:evenHBand="0" w:firstRowFirstColumn="0" w:firstRowLastColumn="0" w:lastRowFirstColumn="0" w:lastRowLastColumn="0"/>
            </w:pPr>
            <w:r>
              <w:t xml:space="preserve">Unit or </w:t>
            </w:r>
          </w:p>
          <w:p w14:paraId="6B92FE50" w14:textId="77777777" w:rsidR="00382336" w:rsidRDefault="008B534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013328E5" w14:textId="77777777" w:rsidR="00382336" w:rsidRDefault="008B5349">
            <w:pPr>
              <w:cnfStyle w:val="100000000000" w:firstRow="1" w:lastRow="0" w:firstColumn="0" w:lastColumn="0" w:oddVBand="0" w:evenVBand="0" w:oddHBand="0" w:evenHBand="0" w:firstRowFirstColumn="0" w:firstRowLastColumn="0" w:lastRowFirstColumn="0" w:lastRowLastColumn="0"/>
            </w:pPr>
            <w:r>
              <w:t>Empty value code</w:t>
            </w:r>
          </w:p>
        </w:tc>
      </w:tr>
      <w:tr w:rsidR="00382336" w14:paraId="5C66C5A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2AAD7A0" w14:textId="77777777" w:rsidR="00382336" w:rsidRDefault="008B5349">
            <w:r>
              <w:t>time</w:t>
            </w:r>
          </w:p>
        </w:tc>
        <w:tc>
          <w:tcPr>
            <w:tcW w:w="2820" w:type="dxa"/>
            <w:tcBorders>
              <w:top w:val="single" w:sz="4" w:space="0" w:color="000000"/>
              <w:bottom w:val="single" w:sz="4" w:space="0" w:color="000000"/>
            </w:tcBorders>
          </w:tcPr>
          <w:p w14:paraId="6F1ED9F2" w14:textId="77777777" w:rsidR="00382336" w:rsidRDefault="008B5349">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0D9BFFA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34AC9898"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445EEC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DB9679D" w14:textId="77777777" w:rsidR="00382336" w:rsidRDefault="008B5349">
            <w:proofErr w:type="spellStart"/>
            <w:r>
              <w:t>ShortWave</w:t>
            </w:r>
            <w:proofErr w:type="spellEnd"/>
          </w:p>
        </w:tc>
        <w:tc>
          <w:tcPr>
            <w:tcW w:w="2820" w:type="dxa"/>
            <w:tcBorders>
              <w:top w:val="single" w:sz="4" w:space="0" w:color="000000"/>
              <w:bottom w:val="single" w:sz="4" w:space="0" w:color="000000"/>
            </w:tcBorders>
          </w:tcPr>
          <w:p w14:paraId="7CC8EAF7" w14:textId="77777777" w:rsidR="00382336" w:rsidRDefault="008B5349">
            <w:pPr>
              <w:cnfStyle w:val="000000000000" w:firstRow="0" w:lastRow="0" w:firstColumn="0" w:lastColumn="0" w:oddVBand="0" w:evenVBand="0" w:oddHBand="0" w:evenHBand="0" w:firstRowFirstColumn="0" w:firstRowLastColumn="0" w:lastRowFirstColumn="0" w:lastRowLastColumn="0"/>
            </w:pPr>
            <w:r>
              <w:t>Short wave radiation</w:t>
            </w:r>
          </w:p>
        </w:tc>
        <w:tc>
          <w:tcPr>
            <w:tcW w:w="2985" w:type="dxa"/>
            <w:tcBorders>
              <w:top w:val="single" w:sz="4" w:space="0" w:color="000000"/>
              <w:bottom w:val="single" w:sz="4" w:space="0" w:color="000000"/>
            </w:tcBorders>
          </w:tcPr>
          <w:p w14:paraId="42EB0C87"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E4C6831"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5049C66"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9E60D00" w14:textId="77777777" w:rsidR="00382336" w:rsidRDefault="008B5349">
            <w:proofErr w:type="spellStart"/>
            <w:r>
              <w:t>LongWave</w:t>
            </w:r>
            <w:proofErr w:type="spellEnd"/>
          </w:p>
        </w:tc>
        <w:tc>
          <w:tcPr>
            <w:tcW w:w="2820" w:type="dxa"/>
            <w:tcBorders>
              <w:top w:val="single" w:sz="4" w:space="0" w:color="000000"/>
              <w:bottom w:val="single" w:sz="4" w:space="0" w:color="000000"/>
            </w:tcBorders>
          </w:tcPr>
          <w:p w14:paraId="398DA87E" w14:textId="77777777" w:rsidR="00382336" w:rsidRDefault="008B5349">
            <w:pPr>
              <w:cnfStyle w:val="000000000000" w:firstRow="0" w:lastRow="0" w:firstColumn="0" w:lastColumn="0" w:oddVBand="0" w:evenVBand="0" w:oddHBand="0" w:evenHBand="0" w:firstRowFirstColumn="0" w:firstRowLastColumn="0" w:lastRowFirstColumn="0" w:lastRowLastColumn="0"/>
            </w:pPr>
            <w:r>
              <w:t>Long wave radiation</w:t>
            </w:r>
          </w:p>
        </w:tc>
        <w:tc>
          <w:tcPr>
            <w:tcW w:w="2985" w:type="dxa"/>
            <w:tcBorders>
              <w:top w:val="single" w:sz="4" w:space="0" w:color="000000"/>
              <w:bottom w:val="single" w:sz="4" w:space="0" w:color="000000"/>
            </w:tcBorders>
          </w:tcPr>
          <w:p w14:paraId="0A85CE68"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wattsPerSquareMeter</w:t>
            </w:r>
            <w:proofErr w:type="spellEnd"/>
          </w:p>
        </w:tc>
        <w:tc>
          <w:tcPr>
            <w:tcW w:w="1777" w:type="dxa"/>
            <w:tcBorders>
              <w:top w:val="single" w:sz="4" w:space="0" w:color="000000"/>
              <w:bottom w:val="single" w:sz="4" w:space="0" w:color="000000"/>
              <w:right w:val="single" w:sz="4" w:space="0" w:color="000000"/>
            </w:tcBorders>
          </w:tcPr>
          <w:p w14:paraId="4A4C1D15"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8DE5B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CF0D2DD" w14:textId="77777777" w:rsidR="00382336" w:rsidRDefault="008B5349">
            <w:proofErr w:type="spellStart"/>
            <w:r>
              <w:t>AirTemp</w:t>
            </w:r>
            <w:proofErr w:type="spellEnd"/>
          </w:p>
        </w:tc>
        <w:tc>
          <w:tcPr>
            <w:tcW w:w="2820" w:type="dxa"/>
            <w:tcBorders>
              <w:top w:val="single" w:sz="4" w:space="0" w:color="000000"/>
              <w:bottom w:val="single" w:sz="4" w:space="0" w:color="000000"/>
            </w:tcBorders>
          </w:tcPr>
          <w:p w14:paraId="3DD65202" w14:textId="77777777" w:rsidR="00382336" w:rsidRDefault="008B5349">
            <w:pPr>
              <w:cnfStyle w:val="000000000000" w:firstRow="0" w:lastRow="0" w:firstColumn="0" w:lastColumn="0" w:oddVBand="0" w:evenVBand="0" w:oddHBand="0" w:evenHBand="0" w:firstRowFirstColumn="0" w:firstRowLastColumn="0" w:lastRowFirstColumn="0" w:lastRowLastColumn="0"/>
            </w:pPr>
            <w:r>
              <w:t>Air temperature</w:t>
            </w:r>
          </w:p>
        </w:tc>
        <w:tc>
          <w:tcPr>
            <w:tcW w:w="2985" w:type="dxa"/>
            <w:tcBorders>
              <w:top w:val="single" w:sz="4" w:space="0" w:color="000000"/>
              <w:bottom w:val="single" w:sz="4" w:space="0" w:color="000000"/>
            </w:tcBorders>
          </w:tcPr>
          <w:p w14:paraId="6214FBF4"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celsius</w:t>
            </w:r>
            <w:proofErr w:type="spellEnd"/>
          </w:p>
        </w:tc>
        <w:tc>
          <w:tcPr>
            <w:tcW w:w="1777" w:type="dxa"/>
            <w:tcBorders>
              <w:top w:val="single" w:sz="4" w:space="0" w:color="000000"/>
              <w:bottom w:val="single" w:sz="4" w:space="0" w:color="000000"/>
              <w:right w:val="single" w:sz="4" w:space="0" w:color="000000"/>
            </w:tcBorders>
          </w:tcPr>
          <w:p w14:paraId="5A12A8B0"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EB36B9D"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2559D541" w14:textId="77777777" w:rsidR="00382336" w:rsidRDefault="008B5349">
            <w:proofErr w:type="spellStart"/>
            <w:r>
              <w:t>RelHum</w:t>
            </w:r>
            <w:proofErr w:type="spellEnd"/>
          </w:p>
        </w:tc>
        <w:tc>
          <w:tcPr>
            <w:tcW w:w="2820" w:type="dxa"/>
            <w:tcBorders>
              <w:top w:val="single" w:sz="4" w:space="0" w:color="000000"/>
              <w:bottom w:val="single" w:sz="4" w:space="0" w:color="000000"/>
            </w:tcBorders>
          </w:tcPr>
          <w:p w14:paraId="0256EC2B" w14:textId="77777777" w:rsidR="00382336" w:rsidRDefault="008B5349">
            <w:pPr>
              <w:cnfStyle w:val="000000000000" w:firstRow="0" w:lastRow="0" w:firstColumn="0" w:lastColumn="0" w:oddVBand="0" w:evenVBand="0" w:oddHBand="0" w:evenHBand="0" w:firstRowFirstColumn="0" w:firstRowLastColumn="0" w:lastRowFirstColumn="0" w:lastRowLastColumn="0"/>
            </w:pPr>
            <w:r>
              <w:t>Relative humidity in percent</w:t>
            </w:r>
          </w:p>
        </w:tc>
        <w:tc>
          <w:tcPr>
            <w:tcW w:w="2985" w:type="dxa"/>
            <w:tcBorders>
              <w:top w:val="single" w:sz="4" w:space="0" w:color="000000"/>
              <w:bottom w:val="single" w:sz="4" w:space="0" w:color="000000"/>
            </w:tcBorders>
          </w:tcPr>
          <w:p w14:paraId="5BAEE105" w14:textId="77777777" w:rsidR="00382336" w:rsidRDefault="008B5349">
            <w:pPr>
              <w:cnfStyle w:val="000000000000" w:firstRow="0" w:lastRow="0" w:firstColumn="0" w:lastColumn="0" w:oddVBand="0" w:evenVBand="0" w:oddHBand="0" w:evenHBand="0" w:firstRowFirstColumn="0" w:firstRowLastColumn="0" w:lastRowFirstColumn="0" w:lastRowLastColumn="0"/>
            </w:pPr>
            <w:r>
              <w:t>dimensionless</w:t>
            </w:r>
          </w:p>
        </w:tc>
        <w:tc>
          <w:tcPr>
            <w:tcW w:w="1777" w:type="dxa"/>
            <w:tcBorders>
              <w:top w:val="single" w:sz="4" w:space="0" w:color="000000"/>
              <w:bottom w:val="single" w:sz="4" w:space="0" w:color="000000"/>
              <w:right w:val="single" w:sz="4" w:space="0" w:color="000000"/>
            </w:tcBorders>
          </w:tcPr>
          <w:p w14:paraId="5EFB6DE2"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60B0F51B"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434512E" w14:textId="77777777" w:rsidR="00382336" w:rsidRDefault="008B5349">
            <w:proofErr w:type="spellStart"/>
            <w:r>
              <w:t>WindSpeed</w:t>
            </w:r>
            <w:proofErr w:type="spellEnd"/>
          </w:p>
        </w:tc>
        <w:tc>
          <w:tcPr>
            <w:tcW w:w="2820" w:type="dxa"/>
            <w:tcBorders>
              <w:top w:val="single" w:sz="4" w:space="0" w:color="000000"/>
              <w:bottom w:val="single" w:sz="4" w:space="0" w:color="000000"/>
            </w:tcBorders>
          </w:tcPr>
          <w:p w14:paraId="161B4853" w14:textId="77777777" w:rsidR="00382336" w:rsidRDefault="008B5349">
            <w:pPr>
              <w:cnfStyle w:val="000000000000" w:firstRow="0" w:lastRow="0" w:firstColumn="0" w:lastColumn="0" w:oddVBand="0" w:evenVBand="0" w:oddHBand="0" w:evenHBand="0" w:firstRowFirstColumn="0" w:firstRowLastColumn="0" w:lastRowFirstColumn="0" w:lastRowLastColumn="0"/>
            </w:pPr>
            <w:r>
              <w:t>Wind speed</w:t>
            </w:r>
          </w:p>
        </w:tc>
        <w:tc>
          <w:tcPr>
            <w:tcW w:w="2985" w:type="dxa"/>
            <w:tcBorders>
              <w:top w:val="single" w:sz="4" w:space="0" w:color="000000"/>
              <w:bottom w:val="single" w:sz="4" w:space="0" w:color="000000"/>
            </w:tcBorders>
          </w:tcPr>
          <w:p w14:paraId="2FB260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metersPerSecond</w:t>
            </w:r>
            <w:proofErr w:type="spellEnd"/>
          </w:p>
        </w:tc>
        <w:tc>
          <w:tcPr>
            <w:tcW w:w="1777" w:type="dxa"/>
            <w:tcBorders>
              <w:top w:val="single" w:sz="4" w:space="0" w:color="000000"/>
              <w:bottom w:val="single" w:sz="4" w:space="0" w:color="000000"/>
              <w:right w:val="single" w:sz="4" w:space="0" w:color="000000"/>
            </w:tcBorders>
          </w:tcPr>
          <w:p w14:paraId="69258D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3D93E948"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7FB7F5B4" w14:textId="77777777" w:rsidR="00382336" w:rsidRDefault="008B5349">
            <w:r>
              <w:t>Rain</w:t>
            </w:r>
          </w:p>
        </w:tc>
        <w:tc>
          <w:tcPr>
            <w:tcW w:w="2820" w:type="dxa"/>
            <w:tcBorders>
              <w:top w:val="single" w:sz="4" w:space="0" w:color="000000"/>
              <w:bottom w:val="single" w:sz="4" w:space="0" w:color="000000"/>
            </w:tcBorders>
          </w:tcPr>
          <w:p w14:paraId="4F5A05FB"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rain accumulation</w:t>
            </w:r>
          </w:p>
        </w:tc>
        <w:tc>
          <w:tcPr>
            <w:tcW w:w="2985" w:type="dxa"/>
            <w:tcBorders>
              <w:top w:val="single" w:sz="4" w:space="0" w:color="000000"/>
              <w:bottom w:val="single" w:sz="4" w:space="0" w:color="000000"/>
            </w:tcBorders>
          </w:tcPr>
          <w:p w14:paraId="4BA4574F"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7AB64577"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r w:rsidR="00382336" w14:paraId="10C29395" w14:textId="77777777" w:rsidTr="00382336">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6E693D27" w14:textId="77777777" w:rsidR="00382336" w:rsidRDefault="008B5349">
            <w:r>
              <w:t>Snow</w:t>
            </w:r>
          </w:p>
        </w:tc>
        <w:tc>
          <w:tcPr>
            <w:tcW w:w="2820" w:type="dxa"/>
            <w:tcBorders>
              <w:top w:val="single" w:sz="4" w:space="0" w:color="000000"/>
              <w:bottom w:val="single" w:sz="4" w:space="0" w:color="000000"/>
            </w:tcBorders>
          </w:tcPr>
          <w:p w14:paraId="565C04BE" w14:textId="77777777" w:rsidR="00382336" w:rsidRDefault="008B5349">
            <w:pPr>
              <w:cnfStyle w:val="000000000000" w:firstRow="0" w:lastRow="0" w:firstColumn="0" w:lastColumn="0" w:oddVBand="0" w:evenVBand="0" w:oddHBand="0" w:evenHBand="0" w:firstRowFirstColumn="0" w:firstRowLastColumn="0" w:lastRowFirstColumn="0" w:lastRowLastColumn="0"/>
            </w:pPr>
            <w:r>
              <w:t>Hourly snow accumulation</w:t>
            </w:r>
          </w:p>
        </w:tc>
        <w:tc>
          <w:tcPr>
            <w:tcW w:w="2985" w:type="dxa"/>
            <w:tcBorders>
              <w:top w:val="single" w:sz="4" w:space="0" w:color="000000"/>
              <w:bottom w:val="single" w:sz="4" w:space="0" w:color="000000"/>
            </w:tcBorders>
          </w:tcPr>
          <w:p w14:paraId="232EC55E" w14:textId="77777777" w:rsidR="00382336" w:rsidRDefault="008B5349">
            <w:pPr>
              <w:cnfStyle w:val="000000000000" w:firstRow="0" w:lastRow="0" w:firstColumn="0" w:lastColumn="0" w:oddVBand="0" w:evenVBand="0" w:oddHBand="0" w:evenHBand="0" w:firstRowFirstColumn="0" w:firstRowLastColumn="0" w:lastRowFirstColumn="0" w:lastRowLastColumn="0"/>
            </w:pPr>
            <w:proofErr w:type="spellStart"/>
            <w:r>
              <w:t>metersPerDay</w:t>
            </w:r>
            <w:proofErr w:type="spellEnd"/>
          </w:p>
        </w:tc>
        <w:tc>
          <w:tcPr>
            <w:tcW w:w="1777" w:type="dxa"/>
            <w:tcBorders>
              <w:top w:val="single" w:sz="4" w:space="0" w:color="000000"/>
              <w:bottom w:val="single" w:sz="4" w:space="0" w:color="000000"/>
              <w:right w:val="single" w:sz="4" w:space="0" w:color="000000"/>
            </w:tcBorders>
          </w:tcPr>
          <w:p w14:paraId="5456608B" w14:textId="77777777" w:rsidR="00382336" w:rsidRDefault="00382336">
            <w:pPr>
              <w:cnfStyle w:val="000000000000" w:firstRow="0" w:lastRow="0" w:firstColumn="0" w:lastColumn="0" w:oddVBand="0" w:evenVBand="0" w:oddHBand="0" w:evenHBand="0" w:firstRowFirstColumn="0" w:firstRowLastColumn="0" w:lastRowFirstColumn="0" w:lastRowLastColumn="0"/>
            </w:pPr>
          </w:p>
        </w:tc>
      </w:tr>
    </w:tbl>
    <w:p w14:paraId="13A481DD" w14:textId="03B1116B" w:rsidR="00382336" w:rsidRDefault="00382336">
      <w:pPr>
        <w:spacing w:after="0" w:line="240" w:lineRule="auto"/>
        <w:rPr>
          <w:b/>
        </w:rPr>
      </w:pPr>
    </w:p>
    <w:p w14:paraId="05F1D96C" w14:textId="4D980E35" w:rsidR="00605C1B" w:rsidRDefault="00605C1B" w:rsidP="00605C1B">
      <w:pPr>
        <w:spacing w:after="0" w:line="240" w:lineRule="auto"/>
        <w:rPr>
          <w:b/>
        </w:rPr>
      </w:pPr>
      <w:r>
        <w:rPr>
          <w:b/>
        </w:rPr>
        <w:t>inflow.csv</w:t>
      </w:r>
      <w:r>
        <w:rPr>
          <w:b/>
        </w:rPr>
        <w:t xml:space="preserve"> (if applicable)</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5ABDF016" w14:textId="77777777" w:rsidTr="00621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A2EC340" w14:textId="77777777" w:rsidR="00605C1B" w:rsidRDefault="00605C1B" w:rsidP="00621F88">
            <w:r>
              <w:t>Column name</w:t>
            </w:r>
          </w:p>
        </w:tc>
        <w:tc>
          <w:tcPr>
            <w:tcW w:w="2820" w:type="dxa"/>
          </w:tcPr>
          <w:p w14:paraId="5F053EDF"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6749DBEF"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 xml:space="preserve">Unit or </w:t>
            </w:r>
          </w:p>
          <w:p w14:paraId="17874162"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3AE4131C"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4521F16E"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3B070CE" w14:textId="77777777" w:rsidR="00605C1B" w:rsidRDefault="00605C1B" w:rsidP="00621F88">
            <w:r>
              <w:t>time</w:t>
            </w:r>
          </w:p>
        </w:tc>
        <w:tc>
          <w:tcPr>
            <w:tcW w:w="2820" w:type="dxa"/>
            <w:tcBorders>
              <w:top w:val="single" w:sz="4" w:space="0" w:color="000000"/>
              <w:bottom w:val="single" w:sz="4" w:space="0" w:color="000000"/>
            </w:tcBorders>
          </w:tcPr>
          <w:p w14:paraId="62E46F7E"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70961AC0"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498D19C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582D40D4"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4237ED84" w14:textId="77777777" w:rsidR="00605C1B" w:rsidRDefault="00605C1B" w:rsidP="00621F88">
            <w:r>
              <w:t>FLOW</w:t>
            </w:r>
          </w:p>
        </w:tc>
        <w:tc>
          <w:tcPr>
            <w:tcW w:w="2820" w:type="dxa"/>
            <w:tcBorders>
              <w:top w:val="single" w:sz="4" w:space="0" w:color="000000"/>
              <w:bottom w:val="single" w:sz="4" w:space="0" w:color="000000"/>
            </w:tcBorders>
          </w:tcPr>
          <w:p w14:paraId="769FB1A6"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Stream inflow rate</w:t>
            </w:r>
          </w:p>
        </w:tc>
        <w:tc>
          <w:tcPr>
            <w:tcW w:w="2985" w:type="dxa"/>
            <w:tcBorders>
              <w:top w:val="single" w:sz="4" w:space="0" w:color="000000"/>
              <w:bottom w:val="single" w:sz="4" w:space="0" w:color="000000"/>
            </w:tcBorders>
          </w:tcPr>
          <w:p w14:paraId="676F1F3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D0C9E9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376AE2A1"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B1CD869" w14:textId="77777777" w:rsidR="00605C1B" w:rsidRDefault="00605C1B" w:rsidP="00621F88">
            <w:r>
              <w:t>SALT</w:t>
            </w:r>
          </w:p>
        </w:tc>
        <w:tc>
          <w:tcPr>
            <w:tcW w:w="2820" w:type="dxa"/>
            <w:tcBorders>
              <w:top w:val="single" w:sz="4" w:space="0" w:color="000000"/>
              <w:bottom w:val="single" w:sz="4" w:space="0" w:color="000000"/>
            </w:tcBorders>
          </w:tcPr>
          <w:p w14:paraId="7CA71459"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Inflow stream salinity</w:t>
            </w:r>
          </w:p>
        </w:tc>
        <w:tc>
          <w:tcPr>
            <w:tcW w:w="2985" w:type="dxa"/>
            <w:tcBorders>
              <w:top w:val="single" w:sz="4" w:space="0" w:color="000000"/>
              <w:bottom w:val="single" w:sz="4" w:space="0" w:color="000000"/>
            </w:tcBorders>
          </w:tcPr>
          <w:p w14:paraId="30C4A33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223130">
              <w:t>milligramsPerLiter</w:t>
            </w:r>
            <w:proofErr w:type="spellEnd"/>
          </w:p>
        </w:tc>
        <w:tc>
          <w:tcPr>
            <w:tcW w:w="1777" w:type="dxa"/>
            <w:tcBorders>
              <w:top w:val="single" w:sz="4" w:space="0" w:color="000000"/>
              <w:bottom w:val="single" w:sz="4" w:space="0" w:color="000000"/>
              <w:right w:val="single" w:sz="4" w:space="0" w:color="000000"/>
            </w:tcBorders>
          </w:tcPr>
          <w:p w14:paraId="02B6BC85"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r w:rsidR="00605C1B" w14:paraId="2DFA2ADF"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1A8509B1" w14:textId="77777777" w:rsidR="00605C1B" w:rsidRDefault="00605C1B" w:rsidP="00621F88">
            <w:r>
              <w:t>TEMP</w:t>
            </w:r>
          </w:p>
        </w:tc>
        <w:tc>
          <w:tcPr>
            <w:tcW w:w="2820" w:type="dxa"/>
            <w:tcBorders>
              <w:top w:val="single" w:sz="4" w:space="0" w:color="000000"/>
              <w:bottom w:val="single" w:sz="4" w:space="0" w:color="000000"/>
            </w:tcBorders>
          </w:tcPr>
          <w:p w14:paraId="7CD1958D"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Inflow water temperature</w:t>
            </w:r>
          </w:p>
        </w:tc>
        <w:tc>
          <w:tcPr>
            <w:tcW w:w="2985" w:type="dxa"/>
            <w:tcBorders>
              <w:top w:val="single" w:sz="4" w:space="0" w:color="000000"/>
              <w:bottom w:val="single" w:sz="4" w:space="0" w:color="000000"/>
            </w:tcBorders>
          </w:tcPr>
          <w:p w14:paraId="0F6342A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223130">
              <w:t>celsius</w:t>
            </w:r>
            <w:proofErr w:type="spellEnd"/>
          </w:p>
        </w:tc>
        <w:tc>
          <w:tcPr>
            <w:tcW w:w="1777" w:type="dxa"/>
            <w:tcBorders>
              <w:top w:val="single" w:sz="4" w:space="0" w:color="000000"/>
              <w:bottom w:val="single" w:sz="4" w:space="0" w:color="000000"/>
              <w:right w:val="single" w:sz="4" w:space="0" w:color="000000"/>
            </w:tcBorders>
          </w:tcPr>
          <w:p w14:paraId="6E00C10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773DE7">
              <w:t>NA</w:t>
            </w:r>
          </w:p>
        </w:tc>
      </w:tr>
    </w:tbl>
    <w:p w14:paraId="3AF5E228" w14:textId="2F0F5CEC" w:rsidR="00605C1B" w:rsidRDefault="00605C1B">
      <w:pPr>
        <w:spacing w:after="0" w:line="240" w:lineRule="auto"/>
        <w:rPr>
          <w:b/>
        </w:rPr>
      </w:pPr>
    </w:p>
    <w:p w14:paraId="79B8A41A" w14:textId="77777777" w:rsidR="00605C1B" w:rsidRDefault="00605C1B" w:rsidP="00605C1B">
      <w:pPr>
        <w:spacing w:after="0" w:line="240" w:lineRule="auto"/>
        <w:rPr>
          <w:b/>
        </w:rPr>
      </w:pPr>
      <w:r>
        <w:rPr>
          <w:b/>
        </w:rPr>
        <w:t>outflow.csv</w:t>
      </w:r>
    </w:p>
    <w:tbl>
      <w:tblPr>
        <w:tblStyle w:val="a5"/>
        <w:tblW w:w="9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2820"/>
        <w:gridCol w:w="2985"/>
        <w:gridCol w:w="1777"/>
      </w:tblGrid>
      <w:tr w:rsidR="00605C1B" w14:paraId="2E369BF3" w14:textId="77777777" w:rsidTr="00621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3B7C723B" w14:textId="77777777" w:rsidR="00605C1B" w:rsidRDefault="00605C1B" w:rsidP="00621F88">
            <w:r>
              <w:t>Column name</w:t>
            </w:r>
          </w:p>
        </w:tc>
        <w:tc>
          <w:tcPr>
            <w:tcW w:w="2820" w:type="dxa"/>
          </w:tcPr>
          <w:p w14:paraId="303713C8"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Description</w:t>
            </w:r>
          </w:p>
        </w:tc>
        <w:tc>
          <w:tcPr>
            <w:tcW w:w="2985" w:type="dxa"/>
          </w:tcPr>
          <w:p w14:paraId="4BFEAB09"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 xml:space="preserve">Unit or </w:t>
            </w:r>
          </w:p>
          <w:p w14:paraId="03F447C6"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7" w:type="dxa"/>
          </w:tcPr>
          <w:p w14:paraId="4D721FB1" w14:textId="77777777" w:rsidR="00605C1B" w:rsidRDefault="00605C1B" w:rsidP="00621F88">
            <w:pPr>
              <w:cnfStyle w:val="100000000000" w:firstRow="1" w:lastRow="0" w:firstColumn="0" w:lastColumn="0" w:oddVBand="0" w:evenVBand="0" w:oddHBand="0" w:evenHBand="0" w:firstRowFirstColumn="0" w:firstRowLastColumn="0" w:lastRowFirstColumn="0" w:lastRowLastColumn="0"/>
            </w:pPr>
            <w:r>
              <w:t>Empty value code</w:t>
            </w:r>
          </w:p>
        </w:tc>
      </w:tr>
      <w:tr w:rsidR="00605C1B" w14:paraId="27EA36BA"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00097A2B" w14:textId="77777777" w:rsidR="00605C1B" w:rsidRDefault="00605C1B" w:rsidP="00621F88">
            <w:r>
              <w:t>time</w:t>
            </w:r>
          </w:p>
        </w:tc>
        <w:tc>
          <w:tcPr>
            <w:tcW w:w="2820" w:type="dxa"/>
            <w:tcBorders>
              <w:top w:val="single" w:sz="4" w:space="0" w:color="000000"/>
              <w:bottom w:val="single" w:sz="4" w:space="0" w:color="000000"/>
            </w:tcBorders>
          </w:tcPr>
          <w:p w14:paraId="06A082A4"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 xml:space="preserve">Date and time of sampling </w:t>
            </w:r>
          </w:p>
        </w:tc>
        <w:tc>
          <w:tcPr>
            <w:tcW w:w="2985" w:type="dxa"/>
            <w:tcBorders>
              <w:top w:val="single" w:sz="4" w:space="0" w:color="000000"/>
              <w:bottom w:val="single" w:sz="4" w:space="0" w:color="000000"/>
            </w:tcBorders>
          </w:tcPr>
          <w:p w14:paraId="56C077D7"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t>YYYY</w:t>
            </w:r>
            <w:proofErr w:type="spellEnd"/>
            <w:r>
              <w:t xml:space="preserve">-MM-DD </w:t>
            </w:r>
            <w:proofErr w:type="spellStart"/>
            <w:r>
              <w:t>HH:</w:t>
            </w:r>
            <w:proofErr w:type="gramStart"/>
            <w:r>
              <w:t>MM:SS</w:t>
            </w:r>
            <w:proofErr w:type="spellEnd"/>
            <w:proofErr w:type="gramEnd"/>
          </w:p>
        </w:tc>
        <w:tc>
          <w:tcPr>
            <w:tcW w:w="1777" w:type="dxa"/>
            <w:tcBorders>
              <w:top w:val="single" w:sz="4" w:space="0" w:color="000000"/>
              <w:bottom w:val="single" w:sz="4" w:space="0" w:color="000000"/>
              <w:right w:val="single" w:sz="4" w:space="0" w:color="000000"/>
            </w:tcBorders>
          </w:tcPr>
          <w:p w14:paraId="30C24552"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407247">
              <w:t>NA</w:t>
            </w:r>
          </w:p>
        </w:tc>
      </w:tr>
      <w:tr w:rsidR="00605C1B" w14:paraId="61723B6F" w14:textId="77777777" w:rsidTr="00621F88">
        <w:tc>
          <w:tcPr>
            <w:cnfStyle w:val="001000000000" w:firstRow="0" w:lastRow="0" w:firstColumn="1" w:lastColumn="0" w:oddVBand="0" w:evenVBand="0" w:oddHBand="0" w:evenHBand="0" w:firstRowFirstColumn="0" w:firstRowLastColumn="0" w:lastRowFirstColumn="0" w:lastRowLastColumn="0"/>
            <w:tcW w:w="1755" w:type="dxa"/>
            <w:tcBorders>
              <w:top w:val="single" w:sz="4" w:space="0" w:color="000000"/>
              <w:left w:val="single" w:sz="4" w:space="0" w:color="000000"/>
              <w:bottom w:val="single" w:sz="4" w:space="0" w:color="000000"/>
            </w:tcBorders>
          </w:tcPr>
          <w:p w14:paraId="5F42528A" w14:textId="77777777" w:rsidR="00605C1B" w:rsidRDefault="00605C1B" w:rsidP="00621F88">
            <w:r>
              <w:t>FLOW</w:t>
            </w:r>
          </w:p>
        </w:tc>
        <w:tc>
          <w:tcPr>
            <w:tcW w:w="2820" w:type="dxa"/>
            <w:tcBorders>
              <w:top w:val="single" w:sz="4" w:space="0" w:color="000000"/>
              <w:bottom w:val="single" w:sz="4" w:space="0" w:color="000000"/>
            </w:tcBorders>
          </w:tcPr>
          <w:p w14:paraId="0E65513A"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t>Lake outflow rate</w:t>
            </w:r>
          </w:p>
        </w:tc>
        <w:tc>
          <w:tcPr>
            <w:tcW w:w="2985" w:type="dxa"/>
            <w:tcBorders>
              <w:top w:val="single" w:sz="4" w:space="0" w:color="000000"/>
              <w:bottom w:val="single" w:sz="4" w:space="0" w:color="000000"/>
            </w:tcBorders>
          </w:tcPr>
          <w:p w14:paraId="5FE9D06C"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proofErr w:type="spellStart"/>
            <w:r w:rsidRPr="00565939">
              <w:t>cubicMetersPerSecond</w:t>
            </w:r>
            <w:proofErr w:type="spellEnd"/>
          </w:p>
        </w:tc>
        <w:tc>
          <w:tcPr>
            <w:tcW w:w="1777" w:type="dxa"/>
            <w:tcBorders>
              <w:top w:val="single" w:sz="4" w:space="0" w:color="000000"/>
              <w:bottom w:val="single" w:sz="4" w:space="0" w:color="000000"/>
              <w:right w:val="single" w:sz="4" w:space="0" w:color="000000"/>
            </w:tcBorders>
          </w:tcPr>
          <w:p w14:paraId="27ED9B79" w14:textId="77777777" w:rsidR="00605C1B" w:rsidRDefault="00605C1B" w:rsidP="00621F88">
            <w:pPr>
              <w:cnfStyle w:val="000000000000" w:firstRow="0" w:lastRow="0" w:firstColumn="0" w:lastColumn="0" w:oddVBand="0" w:evenVBand="0" w:oddHBand="0" w:evenHBand="0" w:firstRowFirstColumn="0" w:firstRowLastColumn="0" w:lastRowFirstColumn="0" w:lastRowLastColumn="0"/>
            </w:pPr>
            <w:r w:rsidRPr="00407247">
              <w:t>NA</w:t>
            </w:r>
          </w:p>
        </w:tc>
      </w:tr>
    </w:tbl>
    <w:p w14:paraId="7B6C8C6B" w14:textId="0E53D80A" w:rsidR="00605C1B" w:rsidRDefault="00605C1B">
      <w:pPr>
        <w:spacing w:after="0" w:line="240" w:lineRule="auto"/>
        <w:rPr>
          <w:b/>
        </w:rPr>
      </w:pPr>
    </w:p>
    <w:p w14:paraId="4193B227" w14:textId="77777777" w:rsidR="00605C1B" w:rsidRDefault="00605C1B">
      <w:pPr>
        <w:spacing w:after="0" w:line="240" w:lineRule="auto"/>
        <w:rPr>
          <w:b/>
        </w:rPr>
      </w:pPr>
    </w:p>
    <w:p w14:paraId="2916C0BF" w14:textId="77777777" w:rsidR="00382336" w:rsidRDefault="008B5349">
      <w:pPr>
        <w:pStyle w:val="Heading2"/>
        <w:spacing w:before="0" w:line="240" w:lineRule="auto"/>
      </w:pPr>
      <w:r>
        <w:t>Notes and Comments</w:t>
      </w:r>
    </w:p>
    <w:p w14:paraId="68ED2179" w14:textId="77777777" w:rsidR="00382336" w:rsidRDefault="008B5349">
      <w:pPr>
        <w:spacing w:after="0" w:line="240" w:lineRule="auto"/>
      </w:pPr>
      <w:r>
        <w:t xml:space="preserve">Hipsey, M. R., L.C. Bruce, and D.P. Hamilton. 2014. GLM- General Lake Model: Model overview and user information. AED Report #26, The University of Western Australia, Perth, Australia. 42 pp. Available: </w:t>
      </w:r>
      <w:hyperlink r:id="rId21">
        <w:r>
          <w:rPr>
            <w:color w:val="1155CC"/>
            <w:u w:val="single"/>
          </w:rPr>
          <w:t>http://aed.see.uwa.edu.au/research/models/GLM/</w:t>
        </w:r>
      </w:hyperlink>
      <w:r>
        <w:t xml:space="preserve"> </w:t>
      </w:r>
      <w:r>
        <w:br/>
      </w:r>
    </w:p>
    <w:p w14:paraId="6C2A00BC" w14:textId="77777777" w:rsidR="00382336" w:rsidRDefault="008B5349">
      <w:pPr>
        <w:spacing w:after="0" w:line="240" w:lineRule="auto"/>
      </w:pPr>
      <w:r>
        <w:t xml:space="preserve">Read, J.S., and L.A. Winslow. 2016. </w:t>
      </w:r>
      <w:proofErr w:type="spellStart"/>
      <w:r>
        <w:t>glmtools</w:t>
      </w:r>
      <w:proofErr w:type="spellEnd"/>
      <w:r>
        <w:t xml:space="preserve"> R package v.0.14.6. Available: </w:t>
      </w:r>
      <w:hyperlink r:id="rId22">
        <w:r>
          <w:rPr>
            <w:color w:val="1155CC"/>
            <w:u w:val="single"/>
          </w:rPr>
          <w:t>https://github.com/USGS-R/glmtools</w:t>
        </w:r>
      </w:hyperlink>
      <w:r>
        <w:t xml:space="preserve"> </w:t>
      </w:r>
    </w:p>
    <w:p w14:paraId="04D35976" w14:textId="295C0017" w:rsidR="00382336" w:rsidRDefault="00382336">
      <w:pPr>
        <w:spacing w:after="0" w:line="240" w:lineRule="auto"/>
      </w:pPr>
    </w:p>
    <w:p w14:paraId="3B1BAD14" w14:textId="77777777" w:rsidR="00382336" w:rsidRDefault="008B5349">
      <w:pPr>
        <w:spacing w:after="0" w:line="240" w:lineRule="auto"/>
      </w:pPr>
      <w:r>
        <w:t xml:space="preserve">Winslow, L.A., and J.S. Read. 2016. </w:t>
      </w:r>
      <w:proofErr w:type="spellStart"/>
      <w:r>
        <w:t>GLMr</w:t>
      </w:r>
      <w:proofErr w:type="spellEnd"/>
      <w:r>
        <w:t xml:space="preserve"> R package v.3.1.15 and </w:t>
      </w:r>
      <w:proofErr w:type="spellStart"/>
      <w:r>
        <w:t>GLMr</w:t>
      </w:r>
      <w:proofErr w:type="spellEnd"/>
      <w:r>
        <w:t xml:space="preserve"> R package default files. </w:t>
      </w:r>
      <w:proofErr w:type="spellStart"/>
      <w:r>
        <w:t>GLMr</w:t>
      </w:r>
      <w:proofErr w:type="spellEnd"/>
      <w:r>
        <w:t xml:space="preserve">: A General Lake Model (GLM) base package. DOI: </w:t>
      </w:r>
      <w:hyperlink r:id="rId23">
        <w:r>
          <w:rPr>
            <w:color w:val="1155CC"/>
            <w:u w:val="single"/>
          </w:rPr>
          <w:t>10.5281/zenodo.595574</w:t>
        </w:r>
      </w:hyperlink>
    </w:p>
    <w:sectPr w:rsidR="003823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JF" w:date="2019-02-22T11:08:00Z" w:initials="KJF">
    <w:p w14:paraId="434B0797" w14:textId="1DC94D39" w:rsidR="00D5486C" w:rsidRDefault="00D5486C">
      <w:pPr>
        <w:pStyle w:val="CommentText"/>
      </w:pPr>
      <w:r>
        <w:rPr>
          <w:rStyle w:val="CommentReference"/>
        </w:rPr>
        <w:annotationRef/>
      </w:r>
      <w:r>
        <w:t>Update to Mod 3 EDI publishing date</w:t>
      </w:r>
    </w:p>
  </w:comment>
  <w:comment w:id="7" w:author="KJF" w:date="2019-02-22T15:13:00Z" w:initials="KJF">
    <w:p w14:paraId="76AB8749" w14:textId="2082C650" w:rsidR="00480E9E" w:rsidRDefault="00480E9E">
      <w:pPr>
        <w:pStyle w:val="CommentText"/>
      </w:pPr>
      <w:r>
        <w:rPr>
          <w:rStyle w:val="CommentReference"/>
        </w:rPr>
        <w:annotationRef/>
      </w:r>
      <w:r>
        <w:t xml:space="preserve">Ok as is or need to specify each lake’s subfolder separately?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4B0797" w15:done="0"/>
  <w15:commentEx w15:paraId="76AB8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4B0797" w16cid:durableId="201A56CB"/>
  <w16cid:commentId w16cid:paraId="76AB8749" w16cid:durableId="201A90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4634D"/>
    <w:multiLevelType w:val="multilevel"/>
    <w:tmpl w:val="A29CBAE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11749"/>
    <w:multiLevelType w:val="multilevel"/>
    <w:tmpl w:val="13BA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JF">
    <w15:presenceInfo w15:providerId="None" w15:userId="KJ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2336"/>
    <w:rsid w:val="000F1DBD"/>
    <w:rsid w:val="00276234"/>
    <w:rsid w:val="002A5428"/>
    <w:rsid w:val="002E120E"/>
    <w:rsid w:val="00382336"/>
    <w:rsid w:val="00415D52"/>
    <w:rsid w:val="00480E9E"/>
    <w:rsid w:val="00484E6B"/>
    <w:rsid w:val="00502D51"/>
    <w:rsid w:val="00504278"/>
    <w:rsid w:val="00520660"/>
    <w:rsid w:val="005F1082"/>
    <w:rsid w:val="00605C1B"/>
    <w:rsid w:val="00611034"/>
    <w:rsid w:val="00673672"/>
    <w:rsid w:val="006776CE"/>
    <w:rsid w:val="006D0A67"/>
    <w:rsid w:val="0082655E"/>
    <w:rsid w:val="008B5349"/>
    <w:rsid w:val="008D50B4"/>
    <w:rsid w:val="008F7268"/>
    <w:rsid w:val="0094244A"/>
    <w:rsid w:val="009D25C3"/>
    <w:rsid w:val="00A26EB3"/>
    <w:rsid w:val="00B71223"/>
    <w:rsid w:val="00CD53AB"/>
    <w:rsid w:val="00D5486C"/>
    <w:rsid w:val="00DB13D1"/>
    <w:rsid w:val="00E0730A"/>
    <w:rsid w:val="00E1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8D62"/>
  <w15:docId w15:val="{437DA046-DC7C-4744-AF52-A0AD564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05C1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6234"/>
    <w:pPr>
      <w:ind w:left="720"/>
      <w:contextualSpacing/>
    </w:pPr>
  </w:style>
  <w:style w:type="paragraph" w:styleId="BalloonText">
    <w:name w:val="Balloon Text"/>
    <w:basedOn w:val="Normal"/>
    <w:link w:val="BalloonTextChar"/>
    <w:uiPriority w:val="99"/>
    <w:semiHidden/>
    <w:unhideWhenUsed/>
    <w:rsid w:val="000F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DBD"/>
    <w:rPr>
      <w:rFonts w:ascii="Segoe UI" w:hAnsi="Segoe UI" w:cs="Segoe UI"/>
      <w:sz w:val="18"/>
      <w:szCs w:val="18"/>
    </w:rPr>
  </w:style>
  <w:style w:type="paragraph" w:styleId="NoSpacing">
    <w:name w:val="No Spacing"/>
    <w:uiPriority w:val="1"/>
    <w:qFormat/>
    <w:rsid w:val="000F1DBD"/>
    <w:pPr>
      <w:spacing w:after="0" w:line="240" w:lineRule="auto"/>
    </w:pPr>
  </w:style>
  <w:style w:type="paragraph" w:styleId="CommentSubject">
    <w:name w:val="annotation subject"/>
    <w:basedOn w:val="CommentText"/>
    <w:next w:val="CommentText"/>
    <w:link w:val="CommentSubjectChar"/>
    <w:uiPriority w:val="99"/>
    <w:semiHidden/>
    <w:unhideWhenUsed/>
    <w:rsid w:val="00E0730A"/>
    <w:rPr>
      <w:b/>
      <w:bCs/>
    </w:rPr>
  </w:style>
  <w:style w:type="character" w:customStyle="1" w:styleId="CommentSubjectChar">
    <w:name w:val="Comment Subject Char"/>
    <w:basedOn w:val="CommentTextChar"/>
    <w:link w:val="CommentSubject"/>
    <w:uiPriority w:val="99"/>
    <w:semiHidden/>
    <w:rsid w:val="00E0730A"/>
    <w:rPr>
      <w:b/>
      <w:bCs/>
      <w:sz w:val="20"/>
      <w:szCs w:val="20"/>
    </w:rPr>
  </w:style>
  <w:style w:type="character" w:styleId="Hyperlink">
    <w:name w:val="Hyperlink"/>
    <w:basedOn w:val="DefaultParagraphFont"/>
    <w:uiPriority w:val="99"/>
    <w:unhideWhenUsed/>
    <w:rsid w:val="00E0730A"/>
    <w:rPr>
      <w:color w:val="0000FF" w:themeColor="hyperlink"/>
      <w:u w:val="single"/>
    </w:rPr>
  </w:style>
  <w:style w:type="character" w:styleId="UnresolvedMention">
    <w:name w:val="Unresolved Mention"/>
    <w:basedOn w:val="DefaultParagraphFont"/>
    <w:uiPriority w:val="99"/>
    <w:semiHidden/>
    <w:unhideWhenUsed/>
    <w:rsid w:val="00E0730A"/>
    <w:rPr>
      <w:color w:val="605E5C"/>
      <w:shd w:val="clear" w:color="auto" w:fill="E1DFDD"/>
    </w:rPr>
  </w:style>
  <w:style w:type="character" w:customStyle="1" w:styleId="Heading7Char">
    <w:name w:val="Heading 7 Char"/>
    <w:basedOn w:val="DefaultParagraphFont"/>
    <w:link w:val="Heading7"/>
    <w:uiPriority w:val="9"/>
    <w:semiHidden/>
    <w:rsid w:val="00605C1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1-8835-4476" TargetMode="External"/><Relationship Id="rId13" Type="http://schemas.openxmlformats.org/officeDocument/2006/relationships/hyperlink" Target="http://www.neonscience.org" TargetMode="External"/><Relationship Id="rId18" Type="http://schemas.openxmlformats.org/officeDocument/2006/relationships/hyperlink" Target="http://aed.see.uwa.edu.au/research/models/GL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ed.see.uwa.edu.au/research/models/GLM/" TargetMode="External"/><Relationship Id="rId7" Type="http://schemas.openxmlformats.org/officeDocument/2006/relationships/hyperlink" Target="http://orcid.org/0000-0001-8835-4476" TargetMode="External"/><Relationship Id="rId12" Type="http://schemas.openxmlformats.org/officeDocument/2006/relationships/hyperlink" Target="http://www.macrosystemseddie.org" TargetMode="External"/><Relationship Id="rId17" Type="http://schemas.openxmlformats.org/officeDocument/2006/relationships/hyperlink" Target="http://doi.org/10.1007/s10956-016-9644-2"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oi.org/10.1002/ece3.4363" TargetMode="External"/><Relationship Id="rId20" Type="http://schemas.openxmlformats.org/officeDocument/2006/relationships/hyperlink" Target="http://doi.org/10.5281/zenodo.595574" TargetMode="External"/><Relationship Id="rId1" Type="http://schemas.openxmlformats.org/officeDocument/2006/relationships/customXml" Target="../customXml/item1.xml"/><Relationship Id="rId6" Type="http://schemas.openxmlformats.org/officeDocument/2006/relationships/hyperlink" Target="https://orcid.org/0000-0002-4709-7749" TargetMode="Externa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odule2.macrosystemseddie.org" TargetMode="External"/><Relationship Id="rId23" Type="http://schemas.openxmlformats.org/officeDocument/2006/relationships/hyperlink" Target="http://doi.org/10.5281/zenodo.595574" TargetMode="External"/><Relationship Id="rId10" Type="http://schemas.microsoft.com/office/2011/relationships/commentsExtended" Target="commentsExtended.xml"/><Relationship Id="rId19" Type="http://schemas.openxmlformats.org/officeDocument/2006/relationships/hyperlink" Target="https://github.com/USGS-R/glmtool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gleon.org/" TargetMode="External"/><Relationship Id="rId22" Type="http://schemas.openxmlformats.org/officeDocument/2006/relationships/hyperlink" Target="https://github.com/USGS-R/gl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33A9C-082A-4A08-9A0B-BF914C9A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KJF</cp:lastModifiedBy>
  <cp:revision>28</cp:revision>
  <dcterms:created xsi:type="dcterms:W3CDTF">2018-12-20T15:41:00Z</dcterms:created>
  <dcterms:modified xsi:type="dcterms:W3CDTF">2019-02-22T20:16:00Z</dcterms:modified>
</cp:coreProperties>
</file>